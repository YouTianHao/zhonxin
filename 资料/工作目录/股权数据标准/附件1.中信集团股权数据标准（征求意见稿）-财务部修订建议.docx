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5509A" w14:textId="77777777" w:rsidR="007C6BF0" w:rsidRDefault="00000000">
      <w:pPr>
        <w:spacing w:after="0" w:line="264" w:lineRule="auto"/>
        <w:ind w:left="11" w:hanging="11"/>
        <w:jc w:val="right"/>
        <w:rPr>
          <w:rFonts w:ascii="黑体" w:eastAsia="黑体" w:hAnsi="黑体" w:cs="黑体"/>
        </w:rPr>
      </w:pPr>
      <w:r>
        <w:rPr>
          <w:rFonts w:ascii="黑体" w:eastAsia="黑体" w:hAnsi="黑体" w:cs="黑体"/>
          <w:noProof/>
        </w:rPr>
        <w:drawing>
          <wp:inline distT="0" distB="0" distL="114300" distR="114300" wp14:anchorId="2AB82F74" wp14:editId="77012FE2">
            <wp:extent cx="1945005" cy="736600"/>
            <wp:effectExtent l="0" t="0" r="17145" b="6350"/>
            <wp:docPr id="3" name="图片 3" descr="品牌标识横式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品牌标识横式组合"/>
                    <pic:cNvPicPr>
                      <a:picLocks noChangeAspect="1"/>
                    </pic:cNvPicPr>
                  </pic:nvPicPr>
                  <pic:blipFill>
                    <a:blip r:embed="rId9"/>
                    <a:stretch>
                      <a:fillRect/>
                    </a:stretch>
                  </pic:blipFill>
                  <pic:spPr>
                    <a:xfrm>
                      <a:off x="0" y="0"/>
                      <a:ext cx="1945005" cy="736600"/>
                    </a:xfrm>
                    <a:prstGeom prst="rect">
                      <a:avLst/>
                    </a:prstGeom>
                  </pic:spPr>
                </pic:pic>
              </a:graphicData>
            </a:graphic>
          </wp:inline>
        </w:drawing>
      </w:r>
      <w:r>
        <w:rPr>
          <w:rFonts w:ascii="黑体" w:eastAsia="黑体" w:hAnsi="黑体" w:cs="黑体"/>
        </w:rPr>
        <w:t xml:space="preserve"> </w:t>
      </w:r>
    </w:p>
    <w:p w14:paraId="4F51E9ED" w14:textId="77777777" w:rsidR="007C6BF0" w:rsidRDefault="00000000">
      <w:pPr>
        <w:spacing w:after="48" w:line="259" w:lineRule="auto"/>
        <w:ind w:left="139" w:firstLine="0"/>
        <w:jc w:val="distribute"/>
        <w:rPr>
          <w:rFonts w:ascii="黑体" w:eastAsia="黑体" w:hAnsi="黑体" w:cs="黑体"/>
          <w:sz w:val="52"/>
        </w:rPr>
      </w:pPr>
      <w:r>
        <w:rPr>
          <w:rFonts w:ascii="黑体" w:eastAsia="黑体" w:hAnsi="黑体" w:cs="黑体" w:hint="eastAsia"/>
          <w:sz w:val="48"/>
        </w:rPr>
        <w:t>中信集团数据标准规范</w:t>
      </w:r>
    </w:p>
    <w:p w14:paraId="14881BF7" w14:textId="77777777" w:rsidR="007C6BF0" w:rsidRDefault="00000000">
      <w:pPr>
        <w:wordWrap w:val="0"/>
        <w:spacing w:after="0" w:line="265" w:lineRule="auto"/>
        <w:ind w:left="10" w:right="431"/>
        <w:jc w:val="right"/>
        <w:rPr>
          <w:rFonts w:eastAsia="黑体"/>
        </w:rPr>
      </w:pPr>
      <w:r>
        <w:rPr>
          <w:rFonts w:ascii="黑体" w:eastAsia="黑体" w:hAnsi="黑体" w:cs="黑体" w:hint="eastAsia"/>
          <w:sz w:val="28"/>
        </w:rPr>
        <w:t>CITIC/T 001-20XX</w:t>
      </w:r>
    </w:p>
    <w:p w14:paraId="44A597AA" w14:textId="77777777" w:rsidR="007C6BF0" w:rsidRDefault="00000000">
      <w:pPr>
        <w:spacing w:after="3093" w:line="259" w:lineRule="auto"/>
        <w:ind w:left="125" w:right="-126" w:firstLine="0"/>
      </w:pPr>
      <w:r>
        <w:rPr>
          <w:rFonts w:ascii="Calibri" w:eastAsia="Calibri" w:hAnsi="Calibri" w:cs="Calibri"/>
          <w:noProof/>
          <w:sz w:val="22"/>
        </w:rPr>
        <mc:AlternateContent>
          <mc:Choice Requires="wpg">
            <w:drawing>
              <wp:inline distT="0" distB="0" distL="0" distR="0" wp14:anchorId="0396DA88" wp14:editId="4D4A3666">
                <wp:extent cx="6120130" cy="9525"/>
                <wp:effectExtent l="0" t="0" r="0" b="0"/>
                <wp:docPr id="165541" name="Group 165541"/>
                <wp:cNvGraphicFramePr/>
                <a:graphic xmlns:a="http://schemas.openxmlformats.org/drawingml/2006/main">
                  <a:graphicData uri="http://schemas.microsoft.com/office/word/2010/wordprocessingGroup">
                    <wpg:wgp>
                      <wpg:cNvGrpSpPr/>
                      <wpg:grpSpPr>
                        <a:xfrm>
                          <a:off x="0" y="0"/>
                          <a:ext cx="6120130" cy="9525"/>
                          <a:chOff x="0" y="0"/>
                          <a:chExt cx="6120130" cy="9525"/>
                        </a:xfrm>
                      </wpg:grpSpPr>
                      <wps:wsp>
                        <wps:cNvPr id="284227" name="Shape 284227"/>
                        <wps:cNvSpPr/>
                        <wps:spPr>
                          <a:xfrm>
                            <a:off x="0" y="0"/>
                            <a:ext cx="6120130" cy="9525"/>
                          </a:xfrm>
                          <a:custGeom>
                            <a:avLst/>
                            <a:gdLst/>
                            <a:ahLst/>
                            <a:cxnLst/>
                            <a:rect l="0" t="0" r="0" b="0"/>
                            <a:pathLst>
                              <a:path w="6120130" h="9525">
                                <a:moveTo>
                                  <a:pt x="0" y="0"/>
                                </a:moveTo>
                                <a:lnTo>
                                  <a:pt x="6120130" y="0"/>
                                </a:lnTo>
                                <a:lnTo>
                                  <a:pt x="612013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psCustomData="http://www.wps.cn/officeDocument/2013/wpsCustomData">
            <w:pict>
              <v:group id="Group 165541" o:spid="_x0000_s1026" o:spt="203" style="height:0.75pt;width:481.9pt;" coordsize="6120130,9525" o:gfxdata="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4u4ST1AAAAAMBAAAPAAAAAAAAAAEA&#10;IAAAACIAAABkcnMvZG93bnJldi54bWxQSwECFAAUAAAACACHTuJAsAMimUwCAADmBQAADgAAAAAA&#10;AAABACAAAAAjAQAAZHJzL2Uyb0RvYy54bWxQSwUGAAAAAAYABgBZAQAA4QUAAAAA&#10;">
                <o:lock v:ext="edit" aspectratio="f"/>
                <v:shape id="Shape 284227" o:spid="_x0000_s1026" o:spt="100" style="position:absolute;left:0;top:0;height:9525;width:6120130;" fillcolor="#000000" filled="t" stroked="f" coordsize="6120130,9525" o:gfxdata="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pT&#10;zsrCAAAA3wAAAA8AAAAAAAAAAQAgAAAAIgAAAGRycy9kb3ducmV2LnhtbFBLAQIUABQAAAAIAIdO&#10;4kAzLwWeOwAAADkAAAAQAAAAAAAAAAEAIAAAABEBAABkcnMvc2hhcGV4bWwueG1sUEsFBgAAAAAG&#10;AAYAWwEAALsDAAAAAA==&#10;" path="m0,0l6120130,0,6120130,9525,0,9525,0,0e">
                  <v:fill on="t" focussize="0,0"/>
                  <v:stroke on="f" weight="0pt" miterlimit="1" joinstyle="miter"/>
                  <v:imagedata o:title=""/>
                  <o:lock v:ext="edit" aspectratio="f"/>
                </v:shape>
                <w10:wrap type="none"/>
                <w10:anchorlock/>
              </v:group>
            </w:pict>
          </mc:Fallback>
        </mc:AlternateContent>
      </w:r>
    </w:p>
    <w:p w14:paraId="1FB832CC" w14:textId="77777777" w:rsidR="007C6BF0" w:rsidRDefault="00000000">
      <w:pPr>
        <w:spacing w:after="93" w:line="259" w:lineRule="auto"/>
        <w:ind w:left="1" w:firstLine="0"/>
        <w:jc w:val="center"/>
        <w:rPr>
          <w:rFonts w:ascii="黑体" w:eastAsia="黑体" w:hAnsi="黑体" w:cs="黑体"/>
          <w:sz w:val="52"/>
        </w:rPr>
      </w:pPr>
      <w:r>
        <w:rPr>
          <w:rFonts w:ascii="黑体" w:eastAsia="黑体" w:hAnsi="黑体" w:cs="黑体" w:hint="eastAsia"/>
          <w:sz w:val="52"/>
        </w:rPr>
        <w:t>中信集团股权数据标准</w:t>
      </w:r>
    </w:p>
    <w:p w14:paraId="78816E02" w14:textId="77777777" w:rsidR="007C6BF0" w:rsidRDefault="00000000">
      <w:pPr>
        <w:spacing w:after="93" w:line="259" w:lineRule="auto"/>
        <w:ind w:left="1" w:firstLine="0"/>
        <w:jc w:val="center"/>
        <w:rPr>
          <w:rFonts w:ascii="黑体" w:eastAsia="黑体" w:hAnsi="黑体" w:cs="黑体"/>
          <w:sz w:val="28"/>
        </w:rPr>
      </w:pPr>
      <w:r>
        <w:rPr>
          <w:rFonts w:ascii="黑体" w:eastAsia="黑体" w:hAnsi="黑体" w:cs="黑体"/>
          <w:sz w:val="28"/>
        </w:rPr>
        <w:t>CITIC Group Equity Data Standards</w:t>
      </w:r>
    </w:p>
    <w:p w14:paraId="186641E2" w14:textId="77777777" w:rsidR="007C6BF0" w:rsidRDefault="00000000">
      <w:pPr>
        <w:spacing w:after="93" w:line="259" w:lineRule="auto"/>
        <w:ind w:left="1" w:firstLine="0"/>
        <w:jc w:val="center"/>
        <w:rPr>
          <w:rFonts w:ascii="黑体" w:eastAsia="黑体" w:hAnsi="黑体" w:cs="黑体"/>
          <w:sz w:val="28"/>
        </w:rPr>
      </w:pPr>
      <w:r>
        <w:rPr>
          <w:rFonts w:ascii="黑体" w:eastAsia="黑体" w:hAnsi="黑体" w:cs="黑体" w:hint="eastAsia"/>
          <w:sz w:val="28"/>
        </w:rPr>
        <w:t>（征求意见稿）</w:t>
      </w:r>
    </w:p>
    <w:p w14:paraId="25FA3805" w14:textId="77777777" w:rsidR="007C6BF0" w:rsidRDefault="007C6BF0">
      <w:pPr>
        <w:spacing w:after="93" w:line="259" w:lineRule="auto"/>
        <w:ind w:left="1" w:firstLine="0"/>
        <w:jc w:val="center"/>
      </w:pPr>
    </w:p>
    <w:p w14:paraId="0B43E525" w14:textId="77777777" w:rsidR="007C6BF0" w:rsidRDefault="007C6BF0">
      <w:pPr>
        <w:spacing w:after="93" w:line="259" w:lineRule="auto"/>
        <w:ind w:left="1" w:firstLine="0"/>
        <w:jc w:val="center"/>
      </w:pPr>
    </w:p>
    <w:p w14:paraId="46BA814D" w14:textId="77777777" w:rsidR="007C6BF0" w:rsidRDefault="007C6BF0">
      <w:pPr>
        <w:spacing w:after="93" w:line="259" w:lineRule="auto"/>
        <w:ind w:left="0" w:firstLine="0"/>
      </w:pPr>
    </w:p>
    <w:p w14:paraId="7BFF3E09" w14:textId="77777777" w:rsidR="007C6BF0" w:rsidRDefault="007C6BF0">
      <w:pPr>
        <w:spacing w:after="93" w:line="259" w:lineRule="auto"/>
        <w:ind w:left="1" w:firstLine="0"/>
        <w:jc w:val="center"/>
      </w:pPr>
    </w:p>
    <w:p w14:paraId="09FBE206" w14:textId="77777777" w:rsidR="007C6BF0" w:rsidRDefault="007C6BF0">
      <w:pPr>
        <w:spacing w:after="93" w:line="259" w:lineRule="auto"/>
        <w:ind w:left="1" w:firstLine="0"/>
        <w:jc w:val="center"/>
      </w:pPr>
    </w:p>
    <w:p w14:paraId="1F1AB24F" w14:textId="77777777" w:rsidR="007C6BF0" w:rsidRDefault="00000000">
      <w:pPr>
        <w:tabs>
          <w:tab w:val="center" w:pos="8106"/>
        </w:tabs>
        <w:spacing w:after="0" w:line="265" w:lineRule="auto"/>
        <w:ind w:left="0" w:firstLine="0"/>
      </w:pPr>
      <w:r>
        <w:rPr>
          <w:rFonts w:ascii="黑体" w:eastAsia="黑体" w:hAnsi="黑体" w:cs="黑体"/>
          <w:sz w:val="28"/>
        </w:rPr>
        <w:t>20</w:t>
      </w:r>
      <w:r>
        <w:rPr>
          <w:rFonts w:ascii="黑体" w:eastAsia="黑体" w:hAnsi="黑体" w:cs="黑体" w:hint="eastAsia"/>
          <w:sz w:val="28"/>
        </w:rPr>
        <w:t>XX</w:t>
      </w:r>
      <w:r>
        <w:rPr>
          <w:rFonts w:ascii="黑体" w:eastAsia="黑体" w:hAnsi="黑体" w:cs="黑体"/>
          <w:sz w:val="28"/>
        </w:rPr>
        <w:t>-</w:t>
      </w:r>
      <w:r>
        <w:rPr>
          <w:rFonts w:ascii="黑体" w:eastAsia="黑体" w:hAnsi="黑体" w:cs="黑体" w:hint="eastAsia"/>
          <w:sz w:val="28"/>
        </w:rPr>
        <w:t>XX</w:t>
      </w:r>
      <w:r>
        <w:rPr>
          <w:rFonts w:ascii="黑体" w:eastAsia="黑体" w:hAnsi="黑体" w:cs="黑体"/>
          <w:sz w:val="28"/>
        </w:rPr>
        <w:t>-</w:t>
      </w:r>
      <w:r>
        <w:rPr>
          <w:rFonts w:ascii="黑体" w:eastAsia="黑体" w:hAnsi="黑体" w:cs="黑体" w:hint="eastAsia"/>
          <w:sz w:val="28"/>
        </w:rPr>
        <w:t>XX</w:t>
      </w:r>
      <w:r>
        <w:rPr>
          <w:rFonts w:ascii="黑体" w:eastAsia="黑体" w:hAnsi="黑体" w:cs="黑体"/>
          <w:sz w:val="28"/>
        </w:rPr>
        <w:t>发布</w:t>
      </w:r>
      <w:r>
        <w:rPr>
          <w:rFonts w:ascii="黑体" w:eastAsia="黑体" w:hAnsi="黑体" w:cs="黑体"/>
          <w:sz w:val="28"/>
        </w:rPr>
        <w:tab/>
        <w:t>20</w:t>
      </w:r>
      <w:r>
        <w:rPr>
          <w:rFonts w:ascii="黑体" w:eastAsia="黑体" w:hAnsi="黑体" w:cs="黑体" w:hint="eastAsia"/>
          <w:sz w:val="28"/>
        </w:rPr>
        <w:t>XX</w:t>
      </w:r>
      <w:r>
        <w:rPr>
          <w:rFonts w:ascii="黑体" w:eastAsia="黑体" w:hAnsi="黑体" w:cs="黑体"/>
          <w:sz w:val="28"/>
        </w:rPr>
        <w:t>-</w:t>
      </w:r>
      <w:r>
        <w:rPr>
          <w:rFonts w:ascii="黑体" w:eastAsia="黑体" w:hAnsi="黑体" w:cs="黑体" w:hint="eastAsia"/>
          <w:sz w:val="28"/>
        </w:rPr>
        <w:t>XX</w:t>
      </w:r>
      <w:r>
        <w:rPr>
          <w:rFonts w:ascii="黑体" w:eastAsia="黑体" w:hAnsi="黑体" w:cs="黑体"/>
          <w:sz w:val="28"/>
        </w:rPr>
        <w:t>-</w:t>
      </w:r>
      <w:r>
        <w:rPr>
          <w:rFonts w:ascii="黑体" w:eastAsia="黑体" w:hAnsi="黑体" w:cs="黑体" w:hint="eastAsia"/>
          <w:sz w:val="28"/>
        </w:rPr>
        <w:t>XX</w:t>
      </w:r>
      <w:r>
        <w:rPr>
          <w:rFonts w:ascii="黑体" w:eastAsia="黑体" w:hAnsi="黑体" w:cs="黑体"/>
          <w:sz w:val="28"/>
        </w:rPr>
        <w:t>实施</w:t>
      </w:r>
    </w:p>
    <w:p w14:paraId="5E374808" w14:textId="77777777" w:rsidR="007C6BF0" w:rsidRDefault="00000000">
      <w:pPr>
        <w:spacing w:after="801" w:line="259" w:lineRule="auto"/>
        <w:ind w:left="139" w:firstLine="0"/>
      </w:pPr>
      <w:r>
        <w:rPr>
          <w:rFonts w:ascii="Calibri" w:eastAsia="Calibri" w:hAnsi="Calibri" w:cs="Calibri"/>
          <w:noProof/>
          <w:sz w:val="22"/>
        </w:rPr>
        <mc:AlternateContent>
          <mc:Choice Requires="wpg">
            <w:drawing>
              <wp:inline distT="0" distB="0" distL="0" distR="0" wp14:anchorId="3315BA3A" wp14:editId="63960E5F">
                <wp:extent cx="5864225" cy="10160"/>
                <wp:effectExtent l="0" t="0" r="0" b="0"/>
                <wp:docPr id="165540" name="Group 165540"/>
                <wp:cNvGraphicFramePr/>
                <a:graphic xmlns:a="http://schemas.openxmlformats.org/drawingml/2006/main">
                  <a:graphicData uri="http://schemas.microsoft.com/office/word/2010/wordprocessingGroup">
                    <wpg:wgp>
                      <wpg:cNvGrpSpPr/>
                      <wpg:grpSpPr>
                        <a:xfrm>
                          <a:off x="0" y="0"/>
                          <a:ext cx="5864225" cy="10160"/>
                          <a:chOff x="0" y="0"/>
                          <a:chExt cx="5864225" cy="10160"/>
                        </a:xfrm>
                      </wpg:grpSpPr>
                      <wps:wsp>
                        <wps:cNvPr id="64" name="Shape 64"/>
                        <wps:cNvSpPr/>
                        <wps:spPr>
                          <a:xfrm>
                            <a:off x="0" y="0"/>
                            <a:ext cx="5864225" cy="10160"/>
                          </a:xfrm>
                          <a:custGeom>
                            <a:avLst/>
                            <a:gdLst/>
                            <a:ahLst/>
                            <a:cxnLst/>
                            <a:rect l="0" t="0" r="0" b="0"/>
                            <a:pathLst>
                              <a:path w="5864225" h="10160">
                                <a:moveTo>
                                  <a:pt x="0" y="0"/>
                                </a:moveTo>
                                <a:lnTo>
                                  <a:pt x="5864225" y="635"/>
                                </a:lnTo>
                                <a:lnTo>
                                  <a:pt x="5864225" y="10160"/>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psCustomData="http://www.wps.cn/officeDocument/2013/wpsCustomData">
            <w:pict>
              <v:group id="Group 165540" o:spid="_x0000_s1026" o:spt="203" style="height:0.8pt;width:461.75pt;" coordsize="5864225,10160" o:gfxdata="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Q1KWu1AAAAAMBAAAPAAAA&#10;AAAAAAEAIAAAACIAAABkcnMvZG93bnJldi54bWxQSwECFAAUAAAACACHTuJAIVV/HVICAADvBQAA&#10;DgAAAAAAAAABACAAAAAjAQAAZHJzL2Uyb0RvYy54bWxQSwUGAAAAAAYABgBZAQAA5wUAAAAA&#10;">
                <o:lock v:ext="edit" aspectratio="f"/>
                <v:shape id="Shape 64" o:spid="_x0000_s1026" o:spt="100" style="position:absolute;left:0;top:0;height:10160;width:5864225;" fillcolor="#000000" filled="t" stroked="f" coordsize="5864225,10160" o:gfxdata="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75SK&#10;wAAAANsAAAAPAAAAAAAAAAEAIAAAACIAAABkcnMvZG93bnJldi54bWxQSwECFAAUAAAACACHTuJA&#10;My8FnjsAAAA5AAAAEAAAAAAAAAABACAAAAAPAQAAZHJzL3NoYXBleG1sLnhtbFBLBQYAAAAABgAG&#10;AFsBAAC5AwAAAAA=&#10;" path="m0,0l5864225,635,5864225,10160,0,9525,0,0xe">
                  <v:fill on="t" focussize="0,0"/>
                  <v:stroke on="f" weight="0pt" miterlimit="1" joinstyle="miter"/>
                  <v:imagedata o:title=""/>
                  <o:lock v:ext="edit" aspectratio="f"/>
                </v:shape>
                <w10:wrap type="none"/>
                <w10:anchorlock/>
              </v:group>
            </w:pict>
          </mc:Fallback>
        </mc:AlternateContent>
      </w:r>
    </w:p>
    <w:p w14:paraId="09D331C0" w14:textId="77777777" w:rsidR="007C6BF0" w:rsidRDefault="00000000">
      <w:pPr>
        <w:tabs>
          <w:tab w:val="center" w:pos="4057"/>
          <w:tab w:val="center" w:pos="7356"/>
        </w:tabs>
        <w:spacing w:after="0" w:line="259" w:lineRule="auto"/>
        <w:ind w:left="0" w:firstLine="0"/>
      </w:pPr>
      <w:r>
        <w:rPr>
          <w:rFonts w:ascii="Calibri" w:eastAsia="Calibri" w:hAnsi="Calibri" w:cs="Calibri"/>
          <w:sz w:val="22"/>
        </w:rPr>
        <w:tab/>
      </w:r>
      <w:r>
        <w:rPr>
          <w:rFonts w:ascii="黑体" w:eastAsia="黑体" w:hAnsi="黑体" w:cs="黑体" w:hint="eastAsia"/>
          <w:sz w:val="28"/>
        </w:rPr>
        <w:t>中信集团信息技术管理部</w:t>
      </w:r>
      <w:r>
        <w:rPr>
          <w:rFonts w:ascii="黑体" w:eastAsia="黑体" w:hAnsi="黑体" w:cs="黑体"/>
          <w:sz w:val="28"/>
        </w:rPr>
        <w:tab/>
        <w:t>发 布</w:t>
      </w:r>
    </w:p>
    <w:p w14:paraId="06285A3C" w14:textId="77777777" w:rsidR="007C6BF0" w:rsidRDefault="007C6BF0">
      <w:pPr>
        <w:spacing w:after="0" w:line="240" w:lineRule="auto"/>
        <w:ind w:left="0" w:firstLine="0"/>
      </w:pPr>
    </w:p>
    <w:p w14:paraId="551A6E36" w14:textId="77777777" w:rsidR="007C6BF0" w:rsidRDefault="00000000">
      <w:pPr>
        <w:pStyle w:val="1"/>
        <w:ind w:right="562"/>
      </w:pPr>
      <w:r>
        <w:lastRenderedPageBreak/>
        <w:t>前</w:t>
      </w:r>
      <w:r>
        <w:rPr>
          <w:rFonts w:ascii="Times New Roman" w:eastAsia="Times New Roman" w:hAnsi="Times New Roman" w:cs="Times New Roman"/>
        </w:rPr>
        <w:t>  </w:t>
      </w:r>
      <w:r>
        <w:t>言</w:t>
      </w:r>
    </w:p>
    <w:p w14:paraId="7202F338" w14:textId="77777777" w:rsidR="007C6BF0" w:rsidRDefault="00000000">
      <w:pPr>
        <w:spacing w:after="21"/>
        <w:ind w:left="0" w:firstLine="420"/>
      </w:pPr>
      <w:r>
        <w:t>本文件按照GB/T 1.1—2020《标准化工作导则 第1部分：标准化文件的结构和起草规则》的规定起草。</w:t>
      </w:r>
    </w:p>
    <w:p w14:paraId="763990DE" w14:textId="77777777" w:rsidR="007C6BF0" w:rsidRDefault="00000000">
      <w:pPr>
        <w:spacing w:after="30"/>
        <w:ind w:left="430"/>
      </w:pPr>
      <w:r>
        <w:t>本文件由中信集团信息技术管理部提出。</w:t>
      </w:r>
    </w:p>
    <w:p w14:paraId="197799A6" w14:textId="77777777" w:rsidR="007C6BF0" w:rsidRDefault="00000000">
      <w:pPr>
        <w:spacing w:after="30"/>
        <w:ind w:left="430"/>
      </w:pPr>
      <w:r>
        <w:t>本文件由中信集团信息技术管理部归口。</w:t>
      </w:r>
    </w:p>
    <w:p w14:paraId="1C4E38AB" w14:textId="542D3741" w:rsidR="007C6BF0" w:rsidRDefault="00000000">
      <w:pPr>
        <w:spacing w:after="5"/>
        <w:ind w:left="0" w:firstLine="420"/>
      </w:pPr>
      <w:r>
        <w:t>本文件起草单位：中信集团信息技术管理部</w:t>
      </w:r>
      <w:r>
        <w:rPr>
          <w:rFonts w:hint="eastAsia"/>
        </w:rPr>
        <w:t>、</w:t>
      </w:r>
      <w:r w:rsidR="00734D9D">
        <w:rPr>
          <w:rFonts w:hint="eastAsia"/>
        </w:rPr>
        <w:t>中信集团董事会办公室</w:t>
      </w:r>
    </w:p>
    <w:p w14:paraId="7FE0B6E8" w14:textId="7CB17BEC" w:rsidR="007C6BF0" w:rsidRDefault="00000000">
      <w:pPr>
        <w:spacing w:after="5"/>
        <w:ind w:left="0" w:firstLine="420"/>
      </w:pPr>
      <w:r>
        <w:t>本文件主要起草人：</w:t>
      </w:r>
      <w:r>
        <w:rPr>
          <w:rFonts w:hint="eastAsia"/>
        </w:rPr>
        <w:t>王宇、王磊、王羽西、张旭、王宪勇。</w:t>
      </w:r>
    </w:p>
    <w:p w14:paraId="6AD5EAB9" w14:textId="77777777" w:rsidR="007C6BF0" w:rsidRDefault="007C6BF0">
      <w:pPr>
        <w:spacing w:after="30"/>
        <w:ind w:left="430"/>
      </w:pPr>
    </w:p>
    <w:p w14:paraId="2B9AB292" w14:textId="77777777" w:rsidR="007C6BF0" w:rsidRDefault="007C6BF0">
      <w:pPr>
        <w:spacing w:after="30"/>
        <w:ind w:left="430"/>
      </w:pPr>
    </w:p>
    <w:p w14:paraId="68C14C26" w14:textId="77777777" w:rsidR="007C6BF0" w:rsidRDefault="007C6BF0">
      <w:pPr>
        <w:spacing w:after="30"/>
        <w:ind w:left="430"/>
      </w:pPr>
    </w:p>
    <w:p w14:paraId="5A934816" w14:textId="77777777" w:rsidR="007C6BF0" w:rsidRDefault="007C6BF0">
      <w:pPr>
        <w:spacing w:after="30"/>
        <w:ind w:left="430"/>
      </w:pPr>
    </w:p>
    <w:p w14:paraId="5F415E9D" w14:textId="77777777" w:rsidR="007C6BF0" w:rsidRDefault="007C6BF0">
      <w:pPr>
        <w:spacing w:after="30"/>
        <w:ind w:left="430"/>
      </w:pPr>
    </w:p>
    <w:p w14:paraId="69D79914" w14:textId="77777777" w:rsidR="007C6BF0" w:rsidRDefault="007C6BF0">
      <w:pPr>
        <w:spacing w:after="30"/>
        <w:ind w:left="430"/>
      </w:pPr>
    </w:p>
    <w:p w14:paraId="0F1891A0" w14:textId="77777777" w:rsidR="007C6BF0" w:rsidRDefault="007C6BF0">
      <w:pPr>
        <w:spacing w:after="30"/>
        <w:ind w:left="430"/>
      </w:pPr>
    </w:p>
    <w:p w14:paraId="3C97562E" w14:textId="77777777" w:rsidR="007C6BF0" w:rsidRDefault="007C6BF0">
      <w:pPr>
        <w:spacing w:after="30"/>
        <w:ind w:left="430"/>
      </w:pPr>
    </w:p>
    <w:p w14:paraId="14D1FF40" w14:textId="77777777" w:rsidR="007C6BF0" w:rsidRDefault="007C6BF0">
      <w:pPr>
        <w:spacing w:after="30"/>
        <w:ind w:left="430"/>
      </w:pPr>
    </w:p>
    <w:p w14:paraId="5739FA3D" w14:textId="77777777" w:rsidR="007C6BF0" w:rsidRDefault="007C6BF0">
      <w:pPr>
        <w:spacing w:after="30"/>
        <w:ind w:left="430"/>
      </w:pPr>
    </w:p>
    <w:p w14:paraId="6641D4A5" w14:textId="77777777" w:rsidR="007C6BF0" w:rsidRDefault="007C6BF0">
      <w:pPr>
        <w:spacing w:after="30"/>
        <w:ind w:left="430"/>
      </w:pPr>
    </w:p>
    <w:p w14:paraId="068799A8" w14:textId="77777777" w:rsidR="007C6BF0" w:rsidRDefault="007C6BF0">
      <w:pPr>
        <w:spacing w:after="30"/>
        <w:ind w:left="430"/>
      </w:pPr>
    </w:p>
    <w:p w14:paraId="1B1E8219" w14:textId="77777777" w:rsidR="007C6BF0" w:rsidRDefault="007C6BF0">
      <w:pPr>
        <w:spacing w:after="30"/>
        <w:ind w:left="430"/>
      </w:pPr>
    </w:p>
    <w:p w14:paraId="7C71B82B" w14:textId="77777777" w:rsidR="007C6BF0" w:rsidRDefault="007C6BF0">
      <w:pPr>
        <w:spacing w:after="30"/>
        <w:ind w:left="430"/>
      </w:pPr>
    </w:p>
    <w:p w14:paraId="31B34794" w14:textId="77777777" w:rsidR="007C6BF0" w:rsidRDefault="007C6BF0">
      <w:pPr>
        <w:spacing w:after="30"/>
        <w:ind w:left="430"/>
      </w:pPr>
    </w:p>
    <w:p w14:paraId="45CDB947" w14:textId="77777777" w:rsidR="007C6BF0" w:rsidRDefault="007C6BF0">
      <w:pPr>
        <w:spacing w:after="30"/>
        <w:ind w:left="430"/>
      </w:pPr>
    </w:p>
    <w:p w14:paraId="0049C1B2" w14:textId="77777777" w:rsidR="007C6BF0" w:rsidRDefault="007C6BF0">
      <w:pPr>
        <w:spacing w:after="30"/>
        <w:ind w:left="430"/>
      </w:pPr>
    </w:p>
    <w:p w14:paraId="28988888" w14:textId="77777777" w:rsidR="007C6BF0" w:rsidRDefault="007C6BF0">
      <w:pPr>
        <w:spacing w:after="30"/>
        <w:ind w:left="0" w:firstLine="0"/>
      </w:pPr>
    </w:p>
    <w:p w14:paraId="7EBA8C17" w14:textId="77777777" w:rsidR="007C6BF0" w:rsidRDefault="00000000">
      <w:pPr>
        <w:pStyle w:val="1"/>
      </w:pPr>
      <w:r>
        <w:lastRenderedPageBreak/>
        <w:t>引</w:t>
      </w:r>
      <w:r>
        <w:rPr>
          <w:rFonts w:ascii="Times New Roman" w:eastAsia="Times New Roman" w:hAnsi="Times New Roman" w:cs="Times New Roman"/>
        </w:rPr>
        <w:t>  </w:t>
      </w:r>
      <w:r>
        <w:t>言</w:t>
      </w:r>
    </w:p>
    <w:p w14:paraId="559D4FE8" w14:textId="77777777" w:rsidR="007C6BF0" w:rsidRDefault="00000000">
      <w:pPr>
        <w:spacing w:after="21"/>
        <w:ind w:left="0" w:firstLine="420"/>
      </w:pPr>
      <w:r>
        <w:rPr>
          <w:rFonts w:hint="eastAsia"/>
        </w:rPr>
        <w:t>为了推动中信集团股权信息数据规范工作，本文件将从基本信息、内部股东信息和董监高信息三个方面出发，结合业务使用和数据交互应用场景，兼顾接口定义，旨在提高股权数据在中信集团、中信金控及集团各下级子公司数据应用方间进行交互时的规范性与一致性。降低系统间交互的成本，改善数据质量，提升整体数据管理效能。</w:t>
      </w:r>
    </w:p>
    <w:p w14:paraId="0F0F535F" w14:textId="77777777" w:rsidR="007C6BF0" w:rsidRDefault="00000000">
      <w:pPr>
        <w:spacing w:after="21"/>
        <w:ind w:left="0" w:firstLine="420"/>
      </w:pPr>
      <w:r>
        <w:rPr>
          <w:rFonts w:hint="eastAsia"/>
        </w:rPr>
        <w:t>通过本文件的制定和实施，中信集团将能够更好地管理和利用股权数据，提高数据的质量和可信度，为集团内部各个业务应用提供准确、一致的数据支持。有助于优化决策流程，实现集团内部数据的有效共享和管理，进一步推动中信集团的战略发展和创新能力的提升。</w:t>
      </w:r>
    </w:p>
    <w:p w14:paraId="59FE200D" w14:textId="77777777" w:rsidR="007C6BF0" w:rsidRDefault="007C6BF0">
      <w:pPr>
        <w:spacing w:after="21"/>
        <w:ind w:left="0" w:firstLine="420"/>
        <w:rPr>
          <w:highlight w:val="yellow"/>
        </w:rPr>
      </w:pPr>
    </w:p>
    <w:p w14:paraId="052089F0" w14:textId="77777777" w:rsidR="007C6BF0" w:rsidRDefault="007C6BF0">
      <w:pPr>
        <w:spacing w:after="10129"/>
        <w:ind w:left="0" w:firstLine="0"/>
      </w:pPr>
    </w:p>
    <w:p w14:paraId="4C586F4A" w14:textId="77777777" w:rsidR="007C6BF0" w:rsidRDefault="00000000">
      <w:pPr>
        <w:pStyle w:val="1"/>
        <w:spacing w:after="421"/>
        <w:ind w:right="85"/>
      </w:pPr>
      <w:r>
        <w:rPr>
          <w:rFonts w:hint="eastAsia"/>
        </w:rPr>
        <w:lastRenderedPageBreak/>
        <w:t>股权数据标准</w:t>
      </w:r>
    </w:p>
    <w:p w14:paraId="77B23F13" w14:textId="77777777" w:rsidR="007C6BF0" w:rsidRDefault="00000000">
      <w:pPr>
        <w:spacing w:after="21"/>
        <w:ind w:left="0" w:firstLine="420"/>
        <w:rPr>
          <w:rFonts w:ascii="Heiti SC Light" w:eastAsia="Heiti SC Light"/>
          <w:b/>
        </w:rPr>
      </w:pPr>
      <w:r>
        <w:rPr>
          <w:rFonts w:ascii="Heiti SC Light" w:eastAsia="Heiti SC Light" w:hint="eastAsia"/>
          <w:b/>
        </w:rPr>
        <w:t>1 范围</w:t>
      </w:r>
    </w:p>
    <w:p w14:paraId="0C2AA9E7" w14:textId="77777777" w:rsidR="007C6BF0" w:rsidRDefault="00000000">
      <w:pPr>
        <w:spacing w:after="21"/>
        <w:ind w:left="0" w:firstLine="420"/>
      </w:pPr>
      <w:r>
        <w:rPr>
          <w:rFonts w:hint="eastAsia"/>
        </w:rPr>
        <w:t xml:space="preserve">  </w:t>
      </w:r>
      <w:r>
        <w:t>本文件规定了</w:t>
      </w:r>
      <w:r>
        <w:rPr>
          <w:rFonts w:hint="eastAsia"/>
        </w:rPr>
        <w:t>中信集团股权数据基本信息、内部股东信息和董监高信息数据模型、数据表属性、数据格式要求。</w:t>
      </w:r>
    </w:p>
    <w:p w14:paraId="5BC4A8E8" w14:textId="77777777" w:rsidR="007C6BF0" w:rsidRDefault="00000000">
      <w:pPr>
        <w:spacing w:after="21"/>
        <w:ind w:left="0" w:firstLine="420"/>
      </w:pPr>
      <w:r>
        <w:rPr>
          <w:rFonts w:hint="eastAsia"/>
        </w:rPr>
        <w:t xml:space="preserve">  </w:t>
      </w:r>
      <w:r>
        <w:t>本文件适用于</w:t>
      </w:r>
      <w:r>
        <w:rPr>
          <w:rFonts w:hint="eastAsia"/>
        </w:rPr>
        <w:t>中信集团、中信金控及各下级子公司进行股权信息管理使用。</w:t>
      </w:r>
    </w:p>
    <w:p w14:paraId="2290A9A5" w14:textId="77777777" w:rsidR="007C6BF0" w:rsidRDefault="007C6BF0">
      <w:pPr>
        <w:spacing w:after="21"/>
        <w:ind w:left="0" w:firstLine="420"/>
      </w:pPr>
    </w:p>
    <w:p w14:paraId="22C8DEDB" w14:textId="77777777" w:rsidR="007C6BF0" w:rsidRDefault="00000000">
      <w:pPr>
        <w:spacing w:after="21"/>
        <w:ind w:left="0" w:firstLine="420"/>
        <w:rPr>
          <w:rFonts w:ascii="Heiti SC Light" w:eastAsia="Heiti SC Light"/>
          <w:b/>
        </w:rPr>
      </w:pPr>
      <w:r>
        <w:rPr>
          <w:rFonts w:ascii="Heiti SC Light" w:eastAsia="Heiti SC Light" w:hint="eastAsia"/>
          <w:b/>
        </w:rPr>
        <w:t xml:space="preserve">2 </w:t>
      </w:r>
      <w:r>
        <w:rPr>
          <w:rFonts w:ascii="Heiti SC Light" w:eastAsia="Heiti SC Light"/>
          <w:b/>
        </w:rPr>
        <w:t>规范性引用文件</w:t>
      </w:r>
    </w:p>
    <w:p w14:paraId="0F1A4F14" w14:textId="77777777" w:rsidR="007C6BF0" w:rsidRDefault="00000000">
      <w:pPr>
        <w:spacing w:after="21"/>
        <w:ind w:left="0" w:firstLine="420"/>
      </w:pPr>
      <w:r>
        <w:rPr>
          <w:rFonts w:hint="eastAsia"/>
        </w:rPr>
        <w:t xml:space="preserve">  </w:t>
      </w:r>
      <w:r>
        <w:t>下列文件中的内容通过文中的规范性引用而构成本文件必不可少的条款。其中，注日期的引用文件，仅该日期对应的版本适用于本文件；不注日期的引用文件，其最新版本（包括所有的修改单）适用于本文件。</w:t>
      </w:r>
    </w:p>
    <w:p w14:paraId="7F586BBB" w14:textId="77777777" w:rsidR="007C6BF0" w:rsidRDefault="00000000">
      <w:pPr>
        <w:spacing w:after="21"/>
        <w:ind w:left="0" w:firstLine="420"/>
      </w:pPr>
      <w:r>
        <w:rPr>
          <w:rFonts w:hint="eastAsia"/>
        </w:rPr>
        <w:t xml:space="preserve">  </w:t>
      </w:r>
      <w:r>
        <w:t>GB/T 12406-2022表示货币的代码</w:t>
      </w:r>
    </w:p>
    <w:p w14:paraId="7E29F159" w14:textId="77777777" w:rsidR="007C6BF0" w:rsidRDefault="00000000">
      <w:pPr>
        <w:spacing w:after="21"/>
        <w:ind w:left="0" w:firstLine="420"/>
      </w:pPr>
      <w:r>
        <w:rPr>
          <w:rFonts w:hint="eastAsia"/>
        </w:rPr>
        <w:t xml:space="preserve">  </w:t>
      </w:r>
      <w:r>
        <w:t>GB 32100-2015法人和其他组织统一社会信用代码编码规则</w:t>
      </w:r>
    </w:p>
    <w:p w14:paraId="2A1CCC75" w14:textId="77777777" w:rsidR="007C6BF0" w:rsidRDefault="00000000">
      <w:pPr>
        <w:spacing w:after="21"/>
        <w:ind w:left="0" w:firstLine="420"/>
      </w:pPr>
      <w:r>
        <w:rPr>
          <w:rFonts w:hint="eastAsia"/>
        </w:rPr>
        <w:t xml:space="preserve">  </w:t>
      </w:r>
      <w:r>
        <w:t>GB/T 19488.2-2008电子政务数据元 第2部分：公共数据元目录</w:t>
      </w:r>
    </w:p>
    <w:p w14:paraId="2DDC785A" w14:textId="77777777" w:rsidR="007C6BF0" w:rsidRDefault="00000000">
      <w:pPr>
        <w:spacing w:after="21"/>
        <w:ind w:left="0" w:firstLine="420"/>
      </w:pPr>
      <w:r>
        <w:rPr>
          <w:rFonts w:hint="eastAsia"/>
        </w:rPr>
        <w:t xml:space="preserve">  </w:t>
      </w:r>
      <w:r>
        <w:t>GB/T 2659.1-2022世界各国和地区及其行政区划名称代码 第1部分：国家和地区代码</w:t>
      </w:r>
    </w:p>
    <w:p w14:paraId="7E01D1FC" w14:textId="77777777" w:rsidR="007C6BF0" w:rsidRDefault="00000000">
      <w:pPr>
        <w:spacing w:after="21"/>
        <w:ind w:left="0" w:firstLine="420"/>
      </w:pPr>
      <w:r>
        <w:rPr>
          <w:rFonts w:hint="eastAsia"/>
        </w:rPr>
        <w:t xml:space="preserve">  </w:t>
      </w:r>
      <w:r>
        <w:t>GB/T 2260-2007中华人民共和国行政区划代码</w:t>
      </w:r>
    </w:p>
    <w:p w14:paraId="26E1A0B7" w14:textId="77777777" w:rsidR="007C6BF0" w:rsidRDefault="00000000">
      <w:pPr>
        <w:spacing w:after="21"/>
        <w:ind w:left="0" w:firstLine="420"/>
      </w:pPr>
      <w:r>
        <w:rPr>
          <w:rFonts w:hint="eastAsia"/>
        </w:rPr>
        <w:t xml:space="preserve">  </w:t>
      </w:r>
      <w:r>
        <w:t>GB/T 36104-2018法人和其他组织统一社会信用代码基础数据元</w:t>
      </w:r>
    </w:p>
    <w:p w14:paraId="38DF632C" w14:textId="77777777" w:rsidR="007C6BF0" w:rsidRDefault="00000000">
      <w:pPr>
        <w:spacing w:after="21"/>
        <w:ind w:left="0" w:firstLine="420"/>
      </w:pPr>
      <w:r>
        <w:rPr>
          <w:rFonts w:hint="eastAsia"/>
        </w:rPr>
        <w:t xml:space="preserve">  </w:t>
      </w:r>
      <w:r>
        <w:t>GB 11643-1999公民身份号码</w:t>
      </w:r>
    </w:p>
    <w:p w14:paraId="6CEC6EE4" w14:textId="77777777" w:rsidR="007C6BF0" w:rsidRDefault="00000000">
      <w:pPr>
        <w:spacing w:after="21"/>
        <w:ind w:left="0" w:firstLine="420"/>
      </w:pPr>
      <w:r>
        <w:rPr>
          <w:rFonts w:hint="eastAsia"/>
        </w:rPr>
        <w:t xml:space="preserve">  </w:t>
      </w:r>
      <w:r>
        <w:t>GB/T 7408-2005数据元和交换格式 信息交换 日期和时间表示法</w:t>
      </w:r>
    </w:p>
    <w:p w14:paraId="45670DD9" w14:textId="77777777" w:rsidR="007C6BF0" w:rsidRDefault="00000000">
      <w:pPr>
        <w:spacing w:after="21"/>
        <w:ind w:left="0" w:firstLine="420"/>
      </w:pPr>
      <w:r>
        <w:rPr>
          <w:rFonts w:hint="eastAsia"/>
        </w:rPr>
        <w:t xml:space="preserve">  </w:t>
      </w:r>
      <w:r>
        <w:t>GB/T 4754-2017国民经济行业分类</w:t>
      </w:r>
    </w:p>
    <w:p w14:paraId="1D8B22C3" w14:textId="77777777" w:rsidR="007C6BF0" w:rsidRDefault="00000000">
      <w:pPr>
        <w:spacing w:after="21"/>
        <w:ind w:left="0" w:firstLine="420"/>
      </w:pPr>
      <w:r>
        <w:rPr>
          <w:rFonts w:hint="eastAsia"/>
        </w:rPr>
        <w:t xml:space="preserve">  </w:t>
      </w:r>
      <w:r>
        <w:t>GB/T 12402-2000经济类型分类与代码</w:t>
      </w:r>
    </w:p>
    <w:p w14:paraId="7DC16003" w14:textId="77777777" w:rsidR="007C6BF0" w:rsidRDefault="00000000">
      <w:pPr>
        <w:spacing w:after="21"/>
        <w:ind w:left="0" w:firstLine="420"/>
      </w:pPr>
      <w:r>
        <w:rPr>
          <w:rFonts w:hint="eastAsia"/>
        </w:rPr>
        <w:t xml:space="preserve">  </w:t>
      </w:r>
      <w:r>
        <w:t>GB/T 12406-2022表示货币的代码</w:t>
      </w:r>
    </w:p>
    <w:p w14:paraId="7E8D56BC" w14:textId="77777777" w:rsidR="007C6BF0" w:rsidRDefault="00000000">
      <w:pPr>
        <w:spacing w:after="21"/>
        <w:ind w:left="0" w:firstLine="420"/>
      </w:pPr>
      <w:r>
        <w:rPr>
          <w:rFonts w:hint="eastAsia"/>
        </w:rPr>
        <w:t xml:space="preserve">  </w:t>
      </w:r>
      <w:r>
        <w:t>GB/T 7635.1-2002全国主要产品分类与代码 第1部分:可运输产品</w:t>
      </w:r>
    </w:p>
    <w:p w14:paraId="0F45700C" w14:textId="77777777" w:rsidR="007C6BF0" w:rsidRDefault="00000000">
      <w:pPr>
        <w:spacing w:after="21"/>
        <w:ind w:left="0" w:firstLine="420"/>
      </w:pPr>
      <w:r>
        <w:rPr>
          <w:rFonts w:hint="eastAsia"/>
        </w:rPr>
        <w:t xml:space="preserve">  </w:t>
      </w:r>
      <w:r>
        <w:t>GB/T 7635.2-2002全国主要产品分类与代码 第2部分:不可运输产品</w:t>
      </w:r>
    </w:p>
    <w:p w14:paraId="75E838AC" w14:textId="77777777" w:rsidR="007C6BF0" w:rsidRDefault="00000000">
      <w:pPr>
        <w:spacing w:after="21"/>
        <w:ind w:left="0" w:firstLine="420"/>
      </w:pPr>
      <w:r>
        <w:rPr>
          <w:rFonts w:hint="eastAsia"/>
        </w:rPr>
        <w:t xml:space="preserve">  </w:t>
      </w:r>
      <w:r>
        <w:t>GB/T 12403-1990干部职务名称代码</w:t>
      </w:r>
    </w:p>
    <w:p w14:paraId="68D32727" w14:textId="77777777" w:rsidR="007C6BF0" w:rsidRDefault="00000000">
      <w:pPr>
        <w:spacing w:after="21"/>
        <w:ind w:left="0" w:firstLine="420"/>
      </w:pPr>
      <w:r>
        <w:rPr>
          <w:rFonts w:hint="eastAsia"/>
        </w:rPr>
        <w:t xml:space="preserve">  </w:t>
      </w:r>
      <w:r>
        <w:t>GB/T42495.1-2023金融服务 全球法人识别编码 第1部分：编码说明</w:t>
      </w:r>
    </w:p>
    <w:p w14:paraId="0791E900" w14:textId="77777777" w:rsidR="007C6BF0" w:rsidRDefault="007C6BF0">
      <w:pPr>
        <w:spacing w:after="21"/>
        <w:ind w:left="0" w:firstLine="0"/>
      </w:pPr>
    </w:p>
    <w:p w14:paraId="03A452B6" w14:textId="77777777" w:rsidR="007C6BF0" w:rsidRDefault="00000000">
      <w:pPr>
        <w:spacing w:after="21"/>
        <w:ind w:left="0" w:firstLine="420"/>
        <w:rPr>
          <w:rFonts w:ascii="Heiti SC Light" w:eastAsia="Heiti SC Light"/>
          <w:b/>
        </w:rPr>
      </w:pPr>
      <w:r>
        <w:rPr>
          <w:rFonts w:ascii="Heiti SC Light" w:eastAsia="Heiti SC Light"/>
          <w:b/>
        </w:rPr>
        <w:lastRenderedPageBreak/>
        <w:t>3 术语和定义</w:t>
      </w:r>
    </w:p>
    <w:p w14:paraId="5205BBF3" w14:textId="77777777" w:rsidR="007C6BF0" w:rsidRDefault="00000000">
      <w:pPr>
        <w:spacing w:after="21"/>
        <w:ind w:left="0" w:firstLine="420"/>
      </w:pPr>
      <w:r>
        <w:rPr>
          <w:rFonts w:hint="eastAsia"/>
        </w:rPr>
        <w:t xml:space="preserve">  </w:t>
      </w:r>
      <w:r>
        <w:t>下列术语和定义适用于本文件。</w:t>
      </w:r>
    </w:p>
    <w:p w14:paraId="41083D15" w14:textId="77777777" w:rsidR="007C6BF0" w:rsidRDefault="00000000">
      <w:pPr>
        <w:spacing w:after="21"/>
        <w:ind w:left="0" w:firstLine="420"/>
        <w:rPr>
          <w:rFonts w:ascii="Heiti SC Light" w:eastAsia="Heiti SC Light"/>
          <w:b/>
        </w:rPr>
      </w:pPr>
      <w:r>
        <w:rPr>
          <w:rFonts w:ascii="Heiti SC Light" w:eastAsia="Heiti SC Light" w:hint="eastAsia"/>
          <w:b/>
        </w:rPr>
        <w:t xml:space="preserve">3.1 </w:t>
      </w:r>
      <w:r>
        <w:rPr>
          <w:rFonts w:ascii="Heiti SC Light" w:eastAsia="Heiti SC Light"/>
          <w:b/>
        </w:rPr>
        <w:t xml:space="preserve">数据表 </w:t>
      </w:r>
      <w:r>
        <w:rPr>
          <w:rFonts w:ascii="Heiti SC Light" w:eastAsia="Heiti SC Light" w:hint="eastAsia"/>
          <w:b/>
        </w:rPr>
        <w:t>D</w:t>
      </w:r>
      <w:r>
        <w:rPr>
          <w:rFonts w:ascii="Heiti SC Light" w:eastAsia="Heiti SC Light"/>
          <w:b/>
        </w:rPr>
        <w:t>ata table</w:t>
      </w:r>
    </w:p>
    <w:p w14:paraId="741C265E" w14:textId="77777777" w:rsidR="007C6BF0" w:rsidRDefault="00000000">
      <w:pPr>
        <w:spacing w:after="21"/>
        <w:ind w:left="0" w:firstLine="420"/>
      </w:pPr>
      <w:r>
        <w:rPr>
          <w:rFonts w:hint="eastAsia"/>
        </w:rPr>
        <w:t xml:space="preserve">  </w:t>
      </w:r>
      <w:r>
        <w:t>由原子数据、复合数据或可复用数据组合而成的集合。</w:t>
      </w:r>
    </w:p>
    <w:p w14:paraId="76F8D8E2" w14:textId="77777777" w:rsidR="007C6BF0" w:rsidRDefault="00000000">
      <w:pPr>
        <w:spacing w:after="21"/>
        <w:ind w:left="0" w:firstLine="420"/>
        <w:rPr>
          <w:rFonts w:ascii="Heiti SC Light" w:eastAsia="Heiti SC Light"/>
          <w:b/>
        </w:rPr>
      </w:pPr>
      <w:r>
        <w:rPr>
          <w:rFonts w:ascii="Heiti SC Light" w:eastAsia="Heiti SC Light"/>
          <w:b/>
        </w:rPr>
        <w:t>3.2</w:t>
      </w:r>
      <w:r>
        <w:rPr>
          <w:rFonts w:ascii="Heiti SC Light" w:eastAsia="Heiti SC Light" w:hint="eastAsia"/>
          <w:b/>
        </w:rPr>
        <w:t xml:space="preserve"> </w:t>
      </w:r>
      <w:r>
        <w:rPr>
          <w:rFonts w:ascii="Heiti SC Light" w:eastAsia="Heiti SC Light"/>
          <w:b/>
        </w:rPr>
        <w:t xml:space="preserve">数据项 </w:t>
      </w:r>
      <w:r>
        <w:rPr>
          <w:rFonts w:ascii="Heiti SC Light" w:eastAsia="Heiti SC Light" w:hint="eastAsia"/>
          <w:b/>
        </w:rPr>
        <w:t>D</w:t>
      </w:r>
      <w:r>
        <w:rPr>
          <w:rFonts w:ascii="Heiti SC Light" w:eastAsia="Heiti SC Light"/>
          <w:b/>
        </w:rPr>
        <w:t>ata item</w:t>
      </w:r>
    </w:p>
    <w:p w14:paraId="43A5564E" w14:textId="77777777" w:rsidR="007C6BF0" w:rsidRDefault="00000000">
      <w:pPr>
        <w:spacing w:after="21"/>
        <w:ind w:left="0" w:firstLine="420"/>
      </w:pPr>
      <w:r>
        <w:rPr>
          <w:rFonts w:hint="eastAsia"/>
        </w:rPr>
        <w:t xml:space="preserve">  </w:t>
      </w:r>
      <w:r>
        <w:t>业务上独立的、并从数据结构角度不需要再分的最小数据单元。</w:t>
      </w:r>
    </w:p>
    <w:p w14:paraId="38ECC015" w14:textId="77777777" w:rsidR="007C6BF0" w:rsidRDefault="00000000">
      <w:pPr>
        <w:spacing w:after="21"/>
        <w:ind w:left="0" w:firstLine="420"/>
        <w:rPr>
          <w:rFonts w:ascii="Heiti SC Light" w:eastAsia="Heiti SC Light"/>
          <w:b/>
        </w:rPr>
      </w:pPr>
      <w:r>
        <w:rPr>
          <w:rFonts w:ascii="Heiti SC Light" w:eastAsia="Heiti SC Light"/>
          <w:b/>
        </w:rPr>
        <w:t>3.3</w:t>
      </w:r>
      <w:r>
        <w:rPr>
          <w:rFonts w:ascii="Heiti SC Light" w:eastAsia="Heiti SC Light" w:hint="eastAsia"/>
          <w:b/>
        </w:rPr>
        <w:t xml:space="preserve"> </w:t>
      </w:r>
      <w:r>
        <w:rPr>
          <w:rFonts w:ascii="Heiti SC Light" w:eastAsia="Heiti SC Light"/>
          <w:b/>
        </w:rPr>
        <w:t xml:space="preserve">主键 </w:t>
      </w:r>
      <w:r>
        <w:rPr>
          <w:rFonts w:ascii="Heiti SC Light" w:eastAsia="Heiti SC Light" w:hint="eastAsia"/>
          <w:b/>
        </w:rPr>
        <w:t>P</w:t>
      </w:r>
      <w:r>
        <w:rPr>
          <w:rFonts w:ascii="Heiti SC Light" w:eastAsia="Heiti SC Light"/>
          <w:b/>
        </w:rPr>
        <w:t>rimary key</w:t>
      </w:r>
    </w:p>
    <w:p w14:paraId="6D91C5FC" w14:textId="77777777" w:rsidR="007C6BF0" w:rsidRDefault="00000000">
      <w:pPr>
        <w:spacing w:after="21"/>
        <w:ind w:left="0" w:firstLine="420"/>
      </w:pPr>
      <w:r>
        <w:rPr>
          <w:rFonts w:hint="eastAsia"/>
        </w:rPr>
        <w:t xml:space="preserve">  </w:t>
      </w:r>
      <w:r>
        <w:t>标识数据表中唯一某条记录的一个或多个字段。</w:t>
      </w:r>
    </w:p>
    <w:p w14:paraId="0C654505" w14:textId="77777777" w:rsidR="007C6BF0" w:rsidRDefault="007C6BF0">
      <w:pPr>
        <w:spacing w:after="21"/>
        <w:ind w:left="0" w:firstLine="420"/>
      </w:pPr>
    </w:p>
    <w:p w14:paraId="241576A8" w14:textId="77777777" w:rsidR="007C6BF0" w:rsidRDefault="00000000">
      <w:pPr>
        <w:spacing w:after="21"/>
        <w:ind w:left="0" w:firstLine="420"/>
        <w:rPr>
          <w:rFonts w:ascii="黑体" w:eastAsia="黑体" w:hAnsi="黑体" w:cs="黑体"/>
        </w:rPr>
      </w:pPr>
      <w:r>
        <w:rPr>
          <w:rFonts w:ascii="Heiti SC Light" w:eastAsia="Heiti SC Light" w:hint="eastAsia"/>
          <w:b/>
        </w:rPr>
        <w:t>4</w:t>
      </w:r>
      <w:r>
        <w:rPr>
          <w:rFonts w:ascii="Heiti SC Light" w:eastAsia="Heiti SC Light"/>
          <w:b/>
        </w:rPr>
        <w:t xml:space="preserve"> </w:t>
      </w:r>
      <w:r>
        <w:rPr>
          <w:rFonts w:ascii="Heiti SC Light" w:eastAsia="Heiti SC Light" w:hint="eastAsia"/>
          <w:b/>
        </w:rPr>
        <w:t>数据表属性</w:t>
      </w:r>
    </w:p>
    <w:p w14:paraId="6675DA74" w14:textId="77777777" w:rsidR="007C6BF0" w:rsidRDefault="00000000">
      <w:pPr>
        <w:spacing w:after="5"/>
        <w:ind w:left="300" w:firstLine="420"/>
      </w:pPr>
      <w:r>
        <w:rPr>
          <w:rFonts w:hint="eastAsia"/>
        </w:rPr>
        <w:t xml:space="preserve">  股权</w:t>
      </w:r>
      <w:r>
        <w:t>信息数据</w:t>
      </w:r>
      <w:r>
        <w:rPr>
          <w:rFonts w:hint="eastAsia"/>
        </w:rPr>
        <w:t>标准</w:t>
      </w:r>
      <w:r>
        <w:t>表通过七项属性进行描述，即序号、字段中文名、字段标识、字段类型、字段长度、是否可为空和取值说明。各项属性说明如下：</w:t>
      </w:r>
    </w:p>
    <w:p w14:paraId="524A82A9" w14:textId="77777777" w:rsidR="007C6BF0" w:rsidRDefault="00000000">
      <w:pPr>
        <w:numPr>
          <w:ilvl w:val="4"/>
          <w:numId w:val="1"/>
        </w:numPr>
        <w:spacing w:after="30"/>
        <w:ind w:hanging="420"/>
      </w:pPr>
      <w:r>
        <w:t>序号：标识数据表中字段的编号；</w:t>
      </w:r>
    </w:p>
    <w:p w14:paraId="0F83642A" w14:textId="77777777" w:rsidR="007C6BF0" w:rsidRDefault="00000000">
      <w:pPr>
        <w:numPr>
          <w:ilvl w:val="4"/>
          <w:numId w:val="1"/>
        </w:numPr>
        <w:spacing w:after="30"/>
        <w:ind w:hanging="420"/>
      </w:pPr>
      <w:r>
        <w:t>字段中文名：标识数据表中字段的中文名；</w:t>
      </w:r>
    </w:p>
    <w:p w14:paraId="3EA65FC5" w14:textId="77777777" w:rsidR="007C6BF0" w:rsidRDefault="00000000">
      <w:pPr>
        <w:numPr>
          <w:ilvl w:val="4"/>
          <w:numId w:val="1"/>
        </w:numPr>
        <w:spacing w:after="30"/>
        <w:ind w:hanging="420"/>
      </w:pPr>
      <w:r>
        <w:t>字段标识：数据表的字段名称，使用英文单词或者英文缩写标识；</w:t>
      </w:r>
    </w:p>
    <w:p w14:paraId="0FB4F178" w14:textId="77777777" w:rsidR="007C6BF0" w:rsidRDefault="00000000">
      <w:pPr>
        <w:numPr>
          <w:ilvl w:val="4"/>
          <w:numId w:val="1"/>
        </w:numPr>
        <w:spacing w:after="30"/>
        <w:ind w:hanging="420"/>
      </w:pPr>
      <w:r>
        <w:t>字段类型：字段类型应符合表1的要求；</w:t>
      </w:r>
    </w:p>
    <w:p w14:paraId="2BA04776" w14:textId="77777777" w:rsidR="007C6BF0" w:rsidRDefault="00000000">
      <w:pPr>
        <w:numPr>
          <w:ilvl w:val="4"/>
          <w:numId w:val="1"/>
        </w:numPr>
        <w:spacing w:after="30"/>
        <w:ind w:hanging="420"/>
      </w:pPr>
      <w:r>
        <w:t>字段长度：数据表字段允许的字段最大长度；</w:t>
      </w:r>
    </w:p>
    <w:p w14:paraId="3EE23C8E" w14:textId="77777777" w:rsidR="007C6BF0" w:rsidRDefault="00000000">
      <w:pPr>
        <w:numPr>
          <w:ilvl w:val="4"/>
          <w:numId w:val="1"/>
        </w:numPr>
        <w:ind w:hanging="420"/>
      </w:pPr>
      <w:r>
        <w:t>是否可为空：数据表字段是否可为空使用</w:t>
      </w:r>
      <w:r>
        <w:rPr>
          <w:rFonts w:hint="eastAsia"/>
        </w:rPr>
        <w:t>“是”</w:t>
      </w:r>
      <w:r>
        <w:t>或</w:t>
      </w:r>
      <w:r>
        <w:rPr>
          <w:rFonts w:hint="eastAsia"/>
        </w:rPr>
        <w:t>“否”</w:t>
      </w:r>
      <w:r>
        <w:t>标识</w:t>
      </w:r>
      <w:r>
        <w:rPr>
          <w:rFonts w:hint="eastAsia"/>
        </w:rPr>
        <w:t>；</w:t>
      </w:r>
    </w:p>
    <w:p w14:paraId="0839E064" w14:textId="77777777" w:rsidR="007C6BF0" w:rsidRDefault="00000000">
      <w:pPr>
        <w:numPr>
          <w:ilvl w:val="4"/>
          <w:numId w:val="1"/>
        </w:numPr>
        <w:ind w:hanging="420"/>
      </w:pPr>
      <w:r>
        <w:t>取值说明：数据表字段的取值范围，数据格式，数据字典或者数据来源。</w:t>
      </w:r>
    </w:p>
    <w:p w14:paraId="2F6216C6" w14:textId="77777777" w:rsidR="007C6BF0" w:rsidRDefault="00000000">
      <w:pPr>
        <w:spacing w:after="0" w:line="265" w:lineRule="auto"/>
        <w:ind w:left="204"/>
        <w:jc w:val="center"/>
      </w:pPr>
      <w:r>
        <w:rPr>
          <w:rFonts w:ascii="黑体" w:eastAsia="黑体" w:hAnsi="黑体" w:cs="黑体"/>
        </w:rPr>
        <w:t>表1 字段类型</w:t>
      </w:r>
    </w:p>
    <w:tbl>
      <w:tblPr>
        <w:tblStyle w:val="TableGrid"/>
        <w:tblW w:w="9402" w:type="dxa"/>
        <w:jc w:val="center"/>
        <w:tblInd w:w="0" w:type="dxa"/>
        <w:tblLayout w:type="fixed"/>
        <w:tblCellMar>
          <w:top w:w="71" w:type="dxa"/>
          <w:left w:w="107" w:type="dxa"/>
          <w:right w:w="115" w:type="dxa"/>
        </w:tblCellMar>
        <w:tblLook w:val="04A0" w:firstRow="1" w:lastRow="0" w:firstColumn="1" w:lastColumn="0" w:noHBand="0" w:noVBand="1"/>
      </w:tblPr>
      <w:tblGrid>
        <w:gridCol w:w="1531"/>
        <w:gridCol w:w="5499"/>
        <w:gridCol w:w="2372"/>
      </w:tblGrid>
      <w:tr w:rsidR="007C6BF0" w14:paraId="5CED5531" w14:textId="77777777">
        <w:trPr>
          <w:trHeight w:val="478"/>
          <w:jc w:val="center"/>
        </w:trPr>
        <w:tc>
          <w:tcPr>
            <w:tcW w:w="1531" w:type="dxa"/>
            <w:tcBorders>
              <w:top w:val="single" w:sz="4" w:space="0" w:color="000000"/>
              <w:left w:val="single" w:sz="4" w:space="0" w:color="000000"/>
              <w:bottom w:val="single" w:sz="4" w:space="0" w:color="000000"/>
              <w:right w:val="single" w:sz="4" w:space="0" w:color="000000"/>
            </w:tcBorders>
            <w:vAlign w:val="center"/>
          </w:tcPr>
          <w:p w14:paraId="6110777B" w14:textId="77777777" w:rsidR="007C6BF0" w:rsidRDefault="00000000">
            <w:pPr>
              <w:spacing w:after="0" w:line="259" w:lineRule="auto"/>
              <w:ind w:left="0" w:firstLine="0"/>
              <w:rPr>
                <w:sz w:val="18"/>
              </w:rPr>
            </w:pPr>
            <w:r>
              <w:rPr>
                <w:sz w:val="18"/>
              </w:rPr>
              <w:t>标识符</w:t>
            </w:r>
          </w:p>
        </w:tc>
        <w:tc>
          <w:tcPr>
            <w:tcW w:w="5499" w:type="dxa"/>
            <w:tcBorders>
              <w:top w:val="single" w:sz="4" w:space="0" w:color="000000"/>
              <w:left w:val="single" w:sz="4" w:space="0" w:color="000000"/>
              <w:bottom w:val="single" w:sz="4" w:space="0" w:color="000000"/>
              <w:right w:val="single" w:sz="4" w:space="0" w:color="000000"/>
            </w:tcBorders>
            <w:vAlign w:val="center"/>
          </w:tcPr>
          <w:p w14:paraId="4FC48372" w14:textId="77777777" w:rsidR="007C6BF0" w:rsidRDefault="00000000">
            <w:pPr>
              <w:spacing w:after="0" w:line="259" w:lineRule="auto"/>
              <w:ind w:left="189" w:firstLine="0"/>
              <w:rPr>
                <w:sz w:val="18"/>
              </w:rPr>
            </w:pPr>
            <w:r>
              <w:rPr>
                <w:sz w:val="18"/>
              </w:rPr>
              <w:t>数据类型及描述</w:t>
            </w:r>
          </w:p>
        </w:tc>
        <w:tc>
          <w:tcPr>
            <w:tcW w:w="2372" w:type="dxa"/>
            <w:tcBorders>
              <w:top w:val="single" w:sz="4" w:space="0" w:color="000000"/>
              <w:left w:val="single" w:sz="4" w:space="0" w:color="000000"/>
              <w:bottom w:val="single" w:sz="4" w:space="0" w:color="000000"/>
              <w:right w:val="single" w:sz="4" w:space="0" w:color="000000"/>
            </w:tcBorders>
            <w:vAlign w:val="center"/>
          </w:tcPr>
          <w:p w14:paraId="40F39D7B" w14:textId="77777777" w:rsidR="007C6BF0" w:rsidRDefault="00000000">
            <w:pPr>
              <w:spacing w:after="0" w:line="259" w:lineRule="auto"/>
              <w:ind w:left="2" w:firstLine="0"/>
              <w:rPr>
                <w:sz w:val="18"/>
              </w:rPr>
            </w:pPr>
            <w:r>
              <w:rPr>
                <w:sz w:val="18"/>
              </w:rPr>
              <w:t>示例</w:t>
            </w:r>
          </w:p>
        </w:tc>
      </w:tr>
      <w:tr w:rsidR="007C6BF0" w14:paraId="426A002D" w14:textId="77777777">
        <w:trPr>
          <w:trHeight w:val="478"/>
          <w:jc w:val="center"/>
        </w:trPr>
        <w:tc>
          <w:tcPr>
            <w:tcW w:w="1531" w:type="dxa"/>
            <w:tcBorders>
              <w:top w:val="single" w:sz="4" w:space="0" w:color="000000"/>
              <w:left w:val="single" w:sz="4" w:space="0" w:color="000000"/>
              <w:bottom w:val="single" w:sz="4" w:space="0" w:color="000000"/>
              <w:right w:val="single" w:sz="4" w:space="0" w:color="000000"/>
            </w:tcBorders>
            <w:vAlign w:val="center"/>
          </w:tcPr>
          <w:p w14:paraId="17EA2D04" w14:textId="77777777" w:rsidR="007C6BF0" w:rsidRDefault="00000000">
            <w:pPr>
              <w:spacing w:after="59" w:line="259" w:lineRule="auto"/>
              <w:ind w:left="0" w:firstLine="0"/>
              <w:rPr>
                <w:sz w:val="18"/>
              </w:rPr>
            </w:pPr>
            <w:r>
              <w:rPr>
                <w:sz w:val="18"/>
              </w:rPr>
              <w:t>a</w:t>
            </w:r>
          </w:p>
        </w:tc>
        <w:tc>
          <w:tcPr>
            <w:tcW w:w="5499" w:type="dxa"/>
            <w:tcBorders>
              <w:top w:val="single" w:sz="4" w:space="0" w:color="000000"/>
              <w:left w:val="single" w:sz="4" w:space="0" w:color="000000"/>
              <w:bottom w:val="single" w:sz="4" w:space="0" w:color="000000"/>
              <w:right w:val="single" w:sz="4" w:space="0" w:color="000000"/>
            </w:tcBorders>
            <w:vAlign w:val="center"/>
          </w:tcPr>
          <w:p w14:paraId="0DCDC1BB" w14:textId="77777777" w:rsidR="007C6BF0" w:rsidRDefault="00000000">
            <w:pPr>
              <w:spacing w:after="59" w:line="259" w:lineRule="auto"/>
              <w:ind w:left="0" w:firstLine="0"/>
              <w:rPr>
                <w:sz w:val="18"/>
              </w:rPr>
            </w:pPr>
            <w:r>
              <w:rPr>
                <w:sz w:val="18"/>
              </w:rPr>
              <w:t>字母字符。</w:t>
            </w:r>
          </w:p>
        </w:tc>
        <w:tc>
          <w:tcPr>
            <w:tcW w:w="2372" w:type="dxa"/>
            <w:tcBorders>
              <w:top w:val="single" w:sz="4" w:space="0" w:color="000000"/>
              <w:left w:val="single" w:sz="4" w:space="0" w:color="000000"/>
              <w:bottom w:val="single" w:sz="4" w:space="0" w:color="000000"/>
              <w:right w:val="single" w:sz="4" w:space="0" w:color="000000"/>
            </w:tcBorders>
            <w:vAlign w:val="center"/>
          </w:tcPr>
          <w:p w14:paraId="298DDD28" w14:textId="77777777" w:rsidR="007C6BF0" w:rsidRDefault="007C6BF0">
            <w:pPr>
              <w:spacing w:after="0" w:line="259" w:lineRule="auto"/>
              <w:ind w:left="2" w:firstLine="0"/>
              <w:rPr>
                <w:sz w:val="18"/>
              </w:rPr>
            </w:pPr>
          </w:p>
        </w:tc>
      </w:tr>
      <w:tr w:rsidR="007C6BF0" w14:paraId="5777D588" w14:textId="77777777">
        <w:trPr>
          <w:trHeight w:val="478"/>
          <w:jc w:val="center"/>
        </w:trPr>
        <w:tc>
          <w:tcPr>
            <w:tcW w:w="1531" w:type="dxa"/>
            <w:tcBorders>
              <w:top w:val="single" w:sz="4" w:space="0" w:color="000000"/>
              <w:left w:val="single" w:sz="4" w:space="0" w:color="000000"/>
              <w:bottom w:val="single" w:sz="4" w:space="0" w:color="000000"/>
              <w:right w:val="single" w:sz="4" w:space="0" w:color="000000"/>
            </w:tcBorders>
            <w:vAlign w:val="center"/>
          </w:tcPr>
          <w:p w14:paraId="7795A479" w14:textId="77777777" w:rsidR="007C6BF0" w:rsidRDefault="00000000">
            <w:pPr>
              <w:spacing w:after="59" w:line="259" w:lineRule="auto"/>
              <w:ind w:left="0" w:firstLine="0"/>
              <w:rPr>
                <w:sz w:val="18"/>
              </w:rPr>
            </w:pPr>
            <w:r>
              <w:rPr>
                <w:sz w:val="18"/>
              </w:rPr>
              <w:t>n</w:t>
            </w:r>
          </w:p>
        </w:tc>
        <w:tc>
          <w:tcPr>
            <w:tcW w:w="5499" w:type="dxa"/>
            <w:tcBorders>
              <w:top w:val="single" w:sz="4" w:space="0" w:color="000000"/>
              <w:left w:val="single" w:sz="4" w:space="0" w:color="000000"/>
              <w:bottom w:val="single" w:sz="4" w:space="0" w:color="000000"/>
              <w:right w:val="single" w:sz="4" w:space="0" w:color="000000"/>
            </w:tcBorders>
            <w:vAlign w:val="center"/>
          </w:tcPr>
          <w:p w14:paraId="42D3A5E6" w14:textId="77777777" w:rsidR="007C6BF0" w:rsidRDefault="00000000">
            <w:pPr>
              <w:spacing w:after="59" w:line="259" w:lineRule="auto"/>
              <w:ind w:left="0" w:firstLine="0"/>
              <w:rPr>
                <w:sz w:val="18"/>
              </w:rPr>
            </w:pPr>
            <w:r>
              <w:rPr>
                <w:sz w:val="18"/>
              </w:rPr>
              <w:t>数字字符。</w:t>
            </w:r>
          </w:p>
        </w:tc>
        <w:tc>
          <w:tcPr>
            <w:tcW w:w="2372" w:type="dxa"/>
            <w:tcBorders>
              <w:top w:val="single" w:sz="4" w:space="0" w:color="000000"/>
              <w:left w:val="single" w:sz="4" w:space="0" w:color="000000"/>
              <w:bottom w:val="single" w:sz="4" w:space="0" w:color="000000"/>
              <w:right w:val="single" w:sz="4" w:space="0" w:color="000000"/>
            </w:tcBorders>
            <w:vAlign w:val="center"/>
          </w:tcPr>
          <w:p w14:paraId="4C9050C8" w14:textId="77777777" w:rsidR="007C6BF0" w:rsidRDefault="007C6BF0">
            <w:pPr>
              <w:spacing w:after="0" w:line="259" w:lineRule="auto"/>
              <w:ind w:left="2" w:firstLine="0"/>
              <w:rPr>
                <w:sz w:val="18"/>
              </w:rPr>
            </w:pPr>
          </w:p>
        </w:tc>
      </w:tr>
      <w:tr w:rsidR="007C6BF0" w14:paraId="4203C69F" w14:textId="77777777">
        <w:trPr>
          <w:trHeight w:val="478"/>
          <w:jc w:val="center"/>
        </w:trPr>
        <w:tc>
          <w:tcPr>
            <w:tcW w:w="1531" w:type="dxa"/>
            <w:tcBorders>
              <w:top w:val="single" w:sz="4" w:space="0" w:color="000000"/>
              <w:left w:val="single" w:sz="4" w:space="0" w:color="000000"/>
              <w:bottom w:val="single" w:sz="4" w:space="0" w:color="000000"/>
              <w:right w:val="single" w:sz="4" w:space="0" w:color="000000"/>
            </w:tcBorders>
            <w:vAlign w:val="center"/>
          </w:tcPr>
          <w:p w14:paraId="2B47AA2F" w14:textId="77777777" w:rsidR="007C6BF0" w:rsidRDefault="00000000">
            <w:pPr>
              <w:spacing w:after="59" w:line="259" w:lineRule="auto"/>
              <w:ind w:left="0" w:firstLine="0"/>
              <w:rPr>
                <w:sz w:val="18"/>
              </w:rPr>
            </w:pPr>
            <w:r>
              <w:rPr>
                <w:sz w:val="18"/>
              </w:rPr>
              <w:t>an</w:t>
            </w:r>
          </w:p>
        </w:tc>
        <w:tc>
          <w:tcPr>
            <w:tcW w:w="5499" w:type="dxa"/>
            <w:tcBorders>
              <w:top w:val="single" w:sz="4" w:space="0" w:color="000000"/>
              <w:left w:val="single" w:sz="4" w:space="0" w:color="000000"/>
              <w:bottom w:val="single" w:sz="4" w:space="0" w:color="000000"/>
              <w:right w:val="single" w:sz="4" w:space="0" w:color="000000"/>
            </w:tcBorders>
            <w:vAlign w:val="center"/>
          </w:tcPr>
          <w:p w14:paraId="77589680" w14:textId="77777777" w:rsidR="007C6BF0" w:rsidRDefault="00000000">
            <w:pPr>
              <w:spacing w:after="59" w:line="259" w:lineRule="auto"/>
              <w:ind w:left="0" w:firstLine="0"/>
              <w:rPr>
                <w:sz w:val="18"/>
              </w:rPr>
            </w:pPr>
            <w:r>
              <w:rPr>
                <w:sz w:val="18"/>
              </w:rPr>
              <w:t>字母数字字符。</w:t>
            </w:r>
          </w:p>
        </w:tc>
        <w:tc>
          <w:tcPr>
            <w:tcW w:w="2372" w:type="dxa"/>
            <w:tcBorders>
              <w:top w:val="single" w:sz="4" w:space="0" w:color="000000"/>
              <w:left w:val="single" w:sz="4" w:space="0" w:color="000000"/>
              <w:bottom w:val="single" w:sz="4" w:space="0" w:color="000000"/>
              <w:right w:val="single" w:sz="4" w:space="0" w:color="000000"/>
            </w:tcBorders>
            <w:vAlign w:val="center"/>
          </w:tcPr>
          <w:p w14:paraId="1C92AD01" w14:textId="77777777" w:rsidR="007C6BF0" w:rsidRDefault="00000000">
            <w:pPr>
              <w:spacing w:after="59" w:line="259" w:lineRule="auto"/>
              <w:ind w:left="0" w:firstLine="0"/>
              <w:rPr>
                <w:sz w:val="18"/>
              </w:rPr>
            </w:pPr>
            <w:r>
              <w:rPr>
                <w:sz w:val="18"/>
              </w:rPr>
              <w:t>an5（aannn）表示定长5个字母数字字符,前2个为字母字符,后三个为数字字符。</w:t>
            </w:r>
          </w:p>
        </w:tc>
      </w:tr>
      <w:tr w:rsidR="007C6BF0" w14:paraId="468BEAA4" w14:textId="77777777">
        <w:trPr>
          <w:trHeight w:val="478"/>
          <w:jc w:val="center"/>
        </w:trPr>
        <w:tc>
          <w:tcPr>
            <w:tcW w:w="1531" w:type="dxa"/>
            <w:tcBorders>
              <w:top w:val="single" w:sz="4" w:space="0" w:color="000000"/>
              <w:left w:val="single" w:sz="4" w:space="0" w:color="000000"/>
              <w:bottom w:val="single" w:sz="4" w:space="0" w:color="000000"/>
              <w:right w:val="single" w:sz="4" w:space="0" w:color="000000"/>
            </w:tcBorders>
            <w:vAlign w:val="center"/>
          </w:tcPr>
          <w:p w14:paraId="25E791A3" w14:textId="77777777" w:rsidR="007C6BF0" w:rsidRDefault="00000000">
            <w:pPr>
              <w:spacing w:after="59" w:line="259" w:lineRule="auto"/>
              <w:ind w:left="0" w:firstLine="0"/>
              <w:rPr>
                <w:sz w:val="18"/>
              </w:rPr>
            </w:pPr>
            <w:r>
              <w:rPr>
                <w:sz w:val="18"/>
              </w:rPr>
              <w:lastRenderedPageBreak/>
              <w:t>m（m为自然数）</w:t>
            </w:r>
          </w:p>
        </w:tc>
        <w:tc>
          <w:tcPr>
            <w:tcW w:w="5499" w:type="dxa"/>
            <w:tcBorders>
              <w:top w:val="single" w:sz="4" w:space="0" w:color="000000"/>
              <w:left w:val="single" w:sz="4" w:space="0" w:color="000000"/>
              <w:bottom w:val="single" w:sz="4" w:space="0" w:color="000000"/>
              <w:right w:val="single" w:sz="4" w:space="0" w:color="000000"/>
            </w:tcBorders>
            <w:vAlign w:val="center"/>
          </w:tcPr>
          <w:p w14:paraId="3FCAE5D1" w14:textId="77777777" w:rsidR="007C6BF0" w:rsidRDefault="00000000">
            <w:pPr>
              <w:spacing w:after="59" w:line="259" w:lineRule="auto"/>
              <w:ind w:left="0" w:firstLine="0"/>
              <w:rPr>
                <w:sz w:val="18"/>
              </w:rPr>
            </w:pPr>
            <w:r>
              <w:rPr>
                <w:sz w:val="18"/>
              </w:rPr>
              <w:t>定长m个字符（字符集默认为GB2312）。</w:t>
            </w:r>
          </w:p>
        </w:tc>
        <w:tc>
          <w:tcPr>
            <w:tcW w:w="2372" w:type="dxa"/>
            <w:tcBorders>
              <w:top w:val="single" w:sz="4" w:space="0" w:color="000000"/>
              <w:left w:val="single" w:sz="4" w:space="0" w:color="000000"/>
              <w:bottom w:val="single" w:sz="4" w:space="0" w:color="000000"/>
              <w:right w:val="single" w:sz="4" w:space="0" w:color="000000"/>
            </w:tcBorders>
            <w:vAlign w:val="center"/>
          </w:tcPr>
          <w:p w14:paraId="65DF6754" w14:textId="77777777" w:rsidR="007C6BF0" w:rsidRDefault="007C6BF0">
            <w:pPr>
              <w:spacing w:after="59" w:line="259" w:lineRule="auto"/>
              <w:ind w:left="0" w:firstLine="0"/>
              <w:rPr>
                <w:sz w:val="18"/>
              </w:rPr>
            </w:pPr>
          </w:p>
        </w:tc>
      </w:tr>
      <w:tr w:rsidR="007C6BF0" w14:paraId="66CFABBA" w14:textId="77777777">
        <w:trPr>
          <w:trHeight w:val="478"/>
          <w:jc w:val="center"/>
        </w:trPr>
        <w:tc>
          <w:tcPr>
            <w:tcW w:w="1531" w:type="dxa"/>
            <w:tcBorders>
              <w:top w:val="single" w:sz="4" w:space="0" w:color="000000"/>
              <w:left w:val="single" w:sz="4" w:space="0" w:color="000000"/>
              <w:bottom w:val="single" w:sz="4" w:space="0" w:color="000000"/>
              <w:right w:val="single" w:sz="4" w:space="0" w:color="000000"/>
            </w:tcBorders>
            <w:vAlign w:val="center"/>
          </w:tcPr>
          <w:p w14:paraId="00B5695A" w14:textId="77777777" w:rsidR="007C6BF0" w:rsidRDefault="00000000">
            <w:pPr>
              <w:spacing w:after="59" w:line="259" w:lineRule="auto"/>
              <w:ind w:left="0" w:firstLine="0"/>
              <w:rPr>
                <w:sz w:val="18"/>
              </w:rPr>
            </w:pPr>
            <w:r>
              <w:rPr>
                <w:sz w:val="18"/>
              </w:rPr>
              <w:t>..ul</w:t>
            </w:r>
          </w:p>
        </w:tc>
        <w:tc>
          <w:tcPr>
            <w:tcW w:w="5499" w:type="dxa"/>
            <w:tcBorders>
              <w:top w:val="single" w:sz="4" w:space="0" w:color="000000"/>
              <w:left w:val="single" w:sz="4" w:space="0" w:color="000000"/>
              <w:bottom w:val="single" w:sz="4" w:space="0" w:color="000000"/>
              <w:right w:val="single" w:sz="4" w:space="0" w:color="000000"/>
            </w:tcBorders>
            <w:vAlign w:val="center"/>
          </w:tcPr>
          <w:p w14:paraId="4A975805" w14:textId="77777777" w:rsidR="007C6BF0" w:rsidRDefault="00000000">
            <w:pPr>
              <w:spacing w:after="59" w:line="259" w:lineRule="auto"/>
              <w:ind w:left="0" w:firstLine="0"/>
              <w:rPr>
                <w:sz w:val="18"/>
              </w:rPr>
            </w:pPr>
            <w:r>
              <w:rPr>
                <w:sz w:val="18"/>
              </w:rPr>
              <w:t>长度不确定的文本。</w:t>
            </w:r>
          </w:p>
        </w:tc>
        <w:tc>
          <w:tcPr>
            <w:tcW w:w="2372" w:type="dxa"/>
            <w:tcBorders>
              <w:top w:val="single" w:sz="4" w:space="0" w:color="000000"/>
              <w:left w:val="single" w:sz="4" w:space="0" w:color="000000"/>
              <w:bottom w:val="single" w:sz="4" w:space="0" w:color="000000"/>
              <w:right w:val="single" w:sz="4" w:space="0" w:color="000000"/>
            </w:tcBorders>
            <w:vAlign w:val="center"/>
          </w:tcPr>
          <w:p w14:paraId="2B1885BF" w14:textId="77777777" w:rsidR="007C6BF0" w:rsidRDefault="00000000">
            <w:pPr>
              <w:spacing w:after="59" w:line="259" w:lineRule="auto"/>
              <w:ind w:left="0" w:firstLine="0"/>
              <w:rPr>
                <w:sz w:val="18"/>
              </w:rPr>
            </w:pPr>
            <w:r>
              <w:rPr>
                <w:sz w:val="18"/>
              </w:rPr>
              <w:t>an3..8表示最大长度为8,最小长度为3的不定长的字母数字字符。</w:t>
            </w:r>
          </w:p>
        </w:tc>
      </w:tr>
      <w:tr w:rsidR="007C6BF0" w14:paraId="74DF56DE" w14:textId="77777777">
        <w:trPr>
          <w:trHeight w:val="478"/>
          <w:jc w:val="center"/>
        </w:trPr>
        <w:tc>
          <w:tcPr>
            <w:tcW w:w="1531" w:type="dxa"/>
            <w:tcBorders>
              <w:top w:val="single" w:sz="4" w:space="0" w:color="000000"/>
              <w:left w:val="single" w:sz="4" w:space="0" w:color="000000"/>
              <w:bottom w:val="single" w:sz="4" w:space="0" w:color="000000"/>
              <w:right w:val="single" w:sz="4" w:space="0" w:color="000000"/>
            </w:tcBorders>
            <w:vAlign w:val="center"/>
          </w:tcPr>
          <w:p w14:paraId="47FBF961" w14:textId="77777777" w:rsidR="007C6BF0" w:rsidRDefault="00000000">
            <w:pPr>
              <w:spacing w:after="59" w:line="259" w:lineRule="auto"/>
              <w:ind w:left="0" w:firstLine="0"/>
              <w:rPr>
                <w:sz w:val="18"/>
              </w:rPr>
            </w:pPr>
            <w:r>
              <w:rPr>
                <w:sz w:val="18"/>
              </w:rPr>
              <w:t>..p,q（p,q均为自然数）</w:t>
            </w:r>
          </w:p>
        </w:tc>
        <w:tc>
          <w:tcPr>
            <w:tcW w:w="5499" w:type="dxa"/>
            <w:tcBorders>
              <w:top w:val="single" w:sz="4" w:space="0" w:color="000000"/>
              <w:left w:val="single" w:sz="4" w:space="0" w:color="000000"/>
              <w:bottom w:val="single" w:sz="4" w:space="0" w:color="000000"/>
              <w:right w:val="single" w:sz="4" w:space="0" w:color="000000"/>
            </w:tcBorders>
            <w:vAlign w:val="center"/>
          </w:tcPr>
          <w:p w14:paraId="289ACCEA" w14:textId="77777777" w:rsidR="007C6BF0" w:rsidRDefault="00000000">
            <w:pPr>
              <w:spacing w:after="59" w:line="259" w:lineRule="auto"/>
              <w:ind w:left="0" w:firstLine="0"/>
              <w:rPr>
                <w:sz w:val="18"/>
              </w:rPr>
            </w:pPr>
            <w:r>
              <w:rPr>
                <w:sz w:val="18"/>
              </w:rPr>
              <w:t>最长p个数字字符,小数点后q位。</w:t>
            </w:r>
          </w:p>
        </w:tc>
        <w:tc>
          <w:tcPr>
            <w:tcW w:w="2372" w:type="dxa"/>
            <w:tcBorders>
              <w:top w:val="single" w:sz="4" w:space="0" w:color="000000"/>
              <w:left w:val="single" w:sz="4" w:space="0" w:color="000000"/>
              <w:bottom w:val="single" w:sz="4" w:space="0" w:color="000000"/>
              <w:right w:val="single" w:sz="4" w:space="0" w:color="000000"/>
            </w:tcBorders>
            <w:vAlign w:val="center"/>
          </w:tcPr>
          <w:p w14:paraId="55B3FC35" w14:textId="77777777" w:rsidR="007C6BF0" w:rsidRDefault="00000000">
            <w:pPr>
              <w:spacing w:after="59" w:line="259" w:lineRule="auto"/>
              <w:ind w:left="0" w:firstLine="0"/>
              <w:rPr>
                <w:sz w:val="18"/>
              </w:rPr>
            </w:pPr>
            <w:r>
              <w:rPr>
                <w:sz w:val="18"/>
              </w:rPr>
              <w:t>n..17,2表示最长17个数字字符,小数点后两位。</w:t>
            </w:r>
          </w:p>
        </w:tc>
      </w:tr>
      <w:tr w:rsidR="007C6BF0" w14:paraId="7018F513" w14:textId="77777777">
        <w:trPr>
          <w:trHeight w:val="478"/>
          <w:jc w:val="center"/>
        </w:trPr>
        <w:tc>
          <w:tcPr>
            <w:tcW w:w="1531" w:type="dxa"/>
            <w:tcBorders>
              <w:top w:val="single" w:sz="4" w:space="0" w:color="000000"/>
              <w:left w:val="single" w:sz="4" w:space="0" w:color="000000"/>
              <w:bottom w:val="single" w:sz="4" w:space="0" w:color="000000"/>
              <w:right w:val="single" w:sz="4" w:space="0" w:color="000000"/>
            </w:tcBorders>
            <w:vAlign w:val="center"/>
          </w:tcPr>
          <w:p w14:paraId="371465C8" w14:textId="77777777" w:rsidR="007C6BF0" w:rsidRDefault="00000000">
            <w:pPr>
              <w:spacing w:after="59" w:line="259" w:lineRule="auto"/>
              <w:ind w:left="0" w:firstLine="0"/>
              <w:rPr>
                <w:sz w:val="18"/>
              </w:rPr>
            </w:pPr>
            <w:r>
              <w:rPr>
                <w:sz w:val="18"/>
              </w:rPr>
              <w:t>..</w:t>
            </w:r>
          </w:p>
        </w:tc>
        <w:tc>
          <w:tcPr>
            <w:tcW w:w="5499" w:type="dxa"/>
            <w:tcBorders>
              <w:top w:val="single" w:sz="4" w:space="0" w:color="000000"/>
              <w:left w:val="single" w:sz="4" w:space="0" w:color="000000"/>
              <w:bottom w:val="single" w:sz="4" w:space="0" w:color="000000"/>
              <w:right w:val="single" w:sz="4" w:space="0" w:color="000000"/>
            </w:tcBorders>
            <w:vAlign w:val="center"/>
          </w:tcPr>
          <w:p w14:paraId="2491691F" w14:textId="77777777" w:rsidR="007C6BF0" w:rsidRDefault="00000000">
            <w:pPr>
              <w:spacing w:after="59" w:line="259" w:lineRule="auto"/>
              <w:ind w:left="0" w:firstLine="0"/>
              <w:rPr>
                <w:sz w:val="18"/>
              </w:rPr>
            </w:pPr>
            <w:r>
              <w:rPr>
                <w:sz w:val="18"/>
              </w:rPr>
              <w:t>从最小长度到最大长度,前面附加最小长度,后面附加最大长度。</w:t>
            </w:r>
          </w:p>
        </w:tc>
        <w:tc>
          <w:tcPr>
            <w:tcW w:w="2372" w:type="dxa"/>
            <w:tcBorders>
              <w:top w:val="single" w:sz="4" w:space="0" w:color="000000"/>
              <w:left w:val="single" w:sz="4" w:space="0" w:color="000000"/>
              <w:bottom w:val="single" w:sz="4" w:space="0" w:color="000000"/>
              <w:right w:val="single" w:sz="4" w:space="0" w:color="000000"/>
            </w:tcBorders>
            <w:vAlign w:val="center"/>
          </w:tcPr>
          <w:p w14:paraId="797A9E54" w14:textId="77777777" w:rsidR="007C6BF0" w:rsidRDefault="007C6BF0">
            <w:pPr>
              <w:spacing w:after="0" w:line="259" w:lineRule="auto"/>
              <w:ind w:left="2" w:firstLine="0"/>
              <w:rPr>
                <w:sz w:val="18"/>
              </w:rPr>
            </w:pPr>
          </w:p>
        </w:tc>
      </w:tr>
      <w:tr w:rsidR="007C6BF0" w14:paraId="32E59360" w14:textId="77777777">
        <w:trPr>
          <w:trHeight w:val="478"/>
          <w:jc w:val="center"/>
        </w:trPr>
        <w:tc>
          <w:tcPr>
            <w:tcW w:w="1531" w:type="dxa"/>
            <w:tcBorders>
              <w:top w:val="single" w:sz="4" w:space="0" w:color="000000"/>
              <w:left w:val="single" w:sz="4" w:space="0" w:color="000000"/>
              <w:bottom w:val="single" w:sz="4" w:space="0" w:color="000000"/>
              <w:right w:val="single" w:sz="4" w:space="0" w:color="000000"/>
            </w:tcBorders>
            <w:vAlign w:val="center"/>
          </w:tcPr>
          <w:p w14:paraId="087EBDC9" w14:textId="77777777" w:rsidR="007C6BF0" w:rsidRDefault="00000000">
            <w:pPr>
              <w:spacing w:after="59" w:line="259" w:lineRule="auto"/>
              <w:ind w:left="0" w:firstLine="0"/>
              <w:rPr>
                <w:sz w:val="18"/>
              </w:rPr>
            </w:pPr>
            <w:r>
              <w:rPr>
                <w:sz w:val="18"/>
              </w:rPr>
              <w:t>YYYYMMDDhhmmss</w:t>
            </w:r>
          </w:p>
        </w:tc>
        <w:tc>
          <w:tcPr>
            <w:tcW w:w="5499" w:type="dxa"/>
            <w:tcBorders>
              <w:top w:val="single" w:sz="4" w:space="0" w:color="000000"/>
              <w:left w:val="single" w:sz="4" w:space="0" w:color="000000"/>
              <w:bottom w:val="single" w:sz="4" w:space="0" w:color="000000"/>
              <w:right w:val="single" w:sz="4" w:space="0" w:color="000000"/>
            </w:tcBorders>
            <w:vAlign w:val="center"/>
          </w:tcPr>
          <w:p w14:paraId="01438072" w14:textId="77777777" w:rsidR="007C6BF0" w:rsidRDefault="00000000">
            <w:pPr>
              <w:spacing w:after="59" w:line="259" w:lineRule="auto"/>
              <w:ind w:left="0" w:firstLine="0"/>
              <w:rPr>
                <w:spacing w:val="3"/>
                <w:sz w:val="19"/>
                <w:szCs w:val="19"/>
              </w:rPr>
            </w:pPr>
            <w:r>
              <w:rPr>
                <w:sz w:val="18"/>
              </w:rPr>
              <w:t>“YYYY”表示年份,“MM”表示月份,“DD”表示日期,“hh”表示小时,“mm”表示分钟,“ss”表示秒,可以视实际情况组合使用。</w:t>
            </w:r>
          </w:p>
        </w:tc>
        <w:tc>
          <w:tcPr>
            <w:tcW w:w="2372" w:type="dxa"/>
            <w:tcBorders>
              <w:top w:val="single" w:sz="4" w:space="0" w:color="000000"/>
              <w:left w:val="single" w:sz="4" w:space="0" w:color="000000"/>
              <w:bottom w:val="single" w:sz="4" w:space="0" w:color="000000"/>
              <w:right w:val="single" w:sz="4" w:space="0" w:color="000000"/>
            </w:tcBorders>
            <w:vAlign w:val="center"/>
          </w:tcPr>
          <w:p w14:paraId="15A34047" w14:textId="77777777" w:rsidR="007C6BF0" w:rsidRDefault="007C6BF0">
            <w:pPr>
              <w:spacing w:after="0" w:line="259" w:lineRule="auto"/>
              <w:ind w:left="2" w:firstLine="0"/>
              <w:rPr>
                <w:sz w:val="18"/>
              </w:rPr>
            </w:pPr>
          </w:p>
        </w:tc>
      </w:tr>
    </w:tbl>
    <w:p w14:paraId="2C5395F7" w14:textId="77777777" w:rsidR="007C6BF0" w:rsidRDefault="007C6BF0">
      <w:pPr>
        <w:ind w:left="0" w:firstLine="0"/>
      </w:pPr>
    </w:p>
    <w:p w14:paraId="1DACFCE3" w14:textId="77777777" w:rsidR="007C6BF0" w:rsidRDefault="00000000">
      <w:pPr>
        <w:spacing w:after="21"/>
        <w:ind w:left="0" w:firstLine="420"/>
        <w:rPr>
          <w:rFonts w:ascii="Heiti SC Light" w:eastAsia="Heiti SC Light"/>
          <w:b/>
        </w:rPr>
      </w:pPr>
      <w:r>
        <w:rPr>
          <w:rFonts w:ascii="Heiti SC Light" w:eastAsia="Heiti SC Light" w:hint="eastAsia"/>
          <w:b/>
        </w:rPr>
        <w:t>5 股权数据标准输出规范</w:t>
      </w:r>
    </w:p>
    <w:p w14:paraId="106E4BA0" w14:textId="77777777" w:rsidR="007C6BF0" w:rsidRDefault="00000000">
      <w:pPr>
        <w:spacing w:after="21"/>
        <w:ind w:left="0" w:firstLine="420"/>
        <w:rPr>
          <w:rFonts w:ascii="Heiti SC Light" w:eastAsia="Heiti SC Light"/>
          <w:b/>
        </w:rPr>
      </w:pPr>
      <w:r>
        <w:rPr>
          <w:rFonts w:ascii="Heiti SC Light" w:eastAsia="Heiti SC Light" w:hint="eastAsia"/>
          <w:b/>
        </w:rPr>
        <w:t>5.1 股权数据信息概述</w:t>
      </w:r>
    </w:p>
    <w:p w14:paraId="7257E8F7" w14:textId="77777777" w:rsidR="007C6BF0" w:rsidRDefault="00000000">
      <w:pPr>
        <w:ind w:left="300" w:firstLine="420"/>
      </w:pPr>
      <w:r>
        <w:rPr>
          <w:rFonts w:hint="eastAsia"/>
        </w:rPr>
        <w:t>中信集团股权数据标准主要分为基本信息、内部股东信息和董监高信息三部分，如图1所示。</w:t>
      </w:r>
    </w:p>
    <w:p w14:paraId="319137E4" w14:textId="77777777" w:rsidR="007C6BF0" w:rsidRDefault="00000000">
      <w:pPr>
        <w:spacing w:after="30"/>
      </w:pPr>
      <w:r>
        <w:rPr>
          <w:rFonts w:hint="eastAsia"/>
          <w:noProof/>
          <w14:ligatures w14:val="none"/>
        </w:rPr>
        <w:drawing>
          <wp:inline distT="0" distB="0" distL="0" distR="0" wp14:anchorId="0EB24169" wp14:editId="67840606">
            <wp:extent cx="5255895" cy="3599815"/>
            <wp:effectExtent l="0" t="0" r="1905" b="6985"/>
            <wp:docPr id="1" name="图片 1" descr="Macintosh HD:Users:lynette:Desktop:中信金控:集团工作:集团股权信息:工作要求及问题:股权数据0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acintosh HD:Users:lynette:Desktop:中信金控:集团工作:集团股权信息:工作要求及问题:股权数据09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56000" cy="3600000"/>
                    </a:xfrm>
                    <a:prstGeom prst="rect">
                      <a:avLst/>
                    </a:prstGeom>
                    <a:noFill/>
                    <a:ln>
                      <a:noFill/>
                    </a:ln>
                  </pic:spPr>
                </pic:pic>
              </a:graphicData>
            </a:graphic>
          </wp:inline>
        </w:drawing>
      </w:r>
    </w:p>
    <w:p w14:paraId="2B19F421" w14:textId="77777777" w:rsidR="007C6BF0" w:rsidRDefault="00000000">
      <w:pPr>
        <w:spacing w:after="190" w:line="265" w:lineRule="auto"/>
        <w:ind w:left="204"/>
        <w:jc w:val="center"/>
        <w:rPr>
          <w:rFonts w:ascii="黑体" w:eastAsia="黑体" w:hAnsi="黑体" w:cs="黑体"/>
        </w:rPr>
      </w:pPr>
      <w:r>
        <w:rPr>
          <w:rFonts w:ascii="黑体" w:eastAsia="黑体" w:hAnsi="黑体" w:cs="黑体"/>
        </w:rPr>
        <w:t>图</w:t>
      </w:r>
      <w:r>
        <w:rPr>
          <w:rFonts w:ascii="黑体" w:eastAsia="黑体" w:hAnsi="黑体" w:cs="黑体" w:hint="eastAsia"/>
        </w:rPr>
        <w:t>1</w:t>
      </w:r>
      <w:r>
        <w:rPr>
          <w:rFonts w:ascii="黑体" w:eastAsia="黑体" w:hAnsi="黑体" w:cs="黑体"/>
        </w:rPr>
        <w:t xml:space="preserve"> </w:t>
      </w:r>
      <w:r>
        <w:rPr>
          <w:rFonts w:ascii="黑体" w:eastAsia="黑体" w:hAnsi="黑体" w:cs="黑体" w:hint="eastAsia"/>
        </w:rPr>
        <w:t>股权数据信息逻辑图</w:t>
      </w:r>
    </w:p>
    <w:p w14:paraId="1DB768B6" w14:textId="77777777" w:rsidR="007C6BF0" w:rsidRDefault="00000000">
      <w:pPr>
        <w:spacing w:after="21"/>
        <w:ind w:left="0" w:firstLine="420"/>
        <w:rPr>
          <w:rFonts w:ascii="Heiti SC Light" w:eastAsia="Heiti SC Light"/>
          <w:b/>
        </w:rPr>
      </w:pPr>
      <w:r>
        <w:rPr>
          <w:rFonts w:ascii="Heiti SC Light" w:eastAsia="Heiti SC Light" w:hint="eastAsia"/>
          <w:b/>
        </w:rPr>
        <w:lastRenderedPageBreak/>
        <w:t>5.2 基本信息</w:t>
      </w:r>
    </w:p>
    <w:p w14:paraId="2038D5FA" w14:textId="77777777" w:rsidR="007C6BF0" w:rsidRDefault="00000000">
      <w:pPr>
        <w:spacing w:after="21"/>
        <w:ind w:left="0" w:firstLine="420"/>
        <w:rPr>
          <w:rFonts w:ascii="Heiti SC Light" w:eastAsia="Heiti SC Light"/>
          <w:b/>
        </w:rPr>
      </w:pPr>
      <w:r>
        <w:rPr>
          <w:rFonts w:ascii="Heiti SC Light" w:eastAsia="Heiti SC Light" w:hint="eastAsia"/>
          <w:b/>
        </w:rPr>
        <w:t>5.2.1 基本信息概述</w:t>
      </w:r>
    </w:p>
    <w:p w14:paraId="3F7592B7" w14:textId="77777777" w:rsidR="007C6BF0" w:rsidRDefault="00000000">
      <w:pPr>
        <w:ind w:left="300" w:firstLine="420"/>
      </w:pPr>
      <w:r>
        <w:rPr>
          <w:rFonts w:hint="eastAsia"/>
        </w:rPr>
        <w:t>基本信息表是对企业基本信息的概述，纳入统一社会信用代码、机构名称、注册地址等信息。</w:t>
      </w:r>
    </w:p>
    <w:p w14:paraId="1C8A477B" w14:textId="77777777" w:rsidR="007C6BF0" w:rsidRDefault="00000000">
      <w:pPr>
        <w:spacing w:after="21"/>
        <w:ind w:left="0" w:firstLine="420"/>
        <w:rPr>
          <w:rFonts w:ascii="Heiti SC Light" w:eastAsia="Heiti SC Light"/>
          <w:b/>
        </w:rPr>
      </w:pPr>
      <w:r>
        <w:rPr>
          <w:rFonts w:ascii="Heiti SC Light" w:eastAsia="Heiti SC Light" w:hint="eastAsia"/>
          <w:b/>
        </w:rPr>
        <w:t>5.2.2 输出内容描述</w:t>
      </w:r>
    </w:p>
    <w:p w14:paraId="7FE4FAB8" w14:textId="77777777" w:rsidR="007C6BF0" w:rsidRDefault="00000000">
      <w:pPr>
        <w:ind w:left="300" w:firstLine="420"/>
      </w:pPr>
      <w:r>
        <w:rPr>
          <w:rFonts w:hint="eastAsia"/>
        </w:rPr>
        <w:t>基本信息表输出企业基本的资料性信息，基本信息表应符合表2的要求。</w:t>
      </w:r>
    </w:p>
    <w:p w14:paraId="0E735829" w14:textId="77777777" w:rsidR="007C6BF0" w:rsidRDefault="00000000">
      <w:pPr>
        <w:spacing w:after="21"/>
        <w:ind w:left="0" w:firstLine="420"/>
        <w:rPr>
          <w:rFonts w:ascii="Heiti SC Light" w:eastAsia="Heiti SC Light"/>
          <w:b/>
        </w:rPr>
      </w:pPr>
      <w:r>
        <w:rPr>
          <w:rFonts w:ascii="Heiti SC Light" w:eastAsia="Heiti SC Light" w:hint="eastAsia"/>
          <w:b/>
        </w:rPr>
        <w:t>5.2.3 内容与格式</w:t>
      </w:r>
    </w:p>
    <w:p w14:paraId="7A09E559" w14:textId="77777777" w:rsidR="007C6BF0" w:rsidRDefault="00000000">
      <w:pPr>
        <w:spacing w:after="0" w:line="265" w:lineRule="auto"/>
        <w:ind w:left="204"/>
        <w:jc w:val="center"/>
      </w:pPr>
      <w:r>
        <w:rPr>
          <w:rFonts w:ascii="黑体" w:eastAsia="黑体" w:hAnsi="黑体" w:cs="黑体"/>
        </w:rPr>
        <w:t>表</w:t>
      </w:r>
      <w:r>
        <w:rPr>
          <w:rFonts w:ascii="黑体" w:eastAsia="黑体" w:hAnsi="黑体" w:cs="黑体" w:hint="eastAsia"/>
        </w:rPr>
        <w:t>2</w:t>
      </w:r>
      <w:r>
        <w:rPr>
          <w:rFonts w:ascii="黑体" w:eastAsia="黑体" w:hAnsi="黑体" w:cs="黑体"/>
        </w:rPr>
        <w:t xml:space="preserve"> 基本信息表</w:t>
      </w:r>
    </w:p>
    <w:tbl>
      <w:tblPr>
        <w:tblStyle w:val="TableGrid"/>
        <w:tblW w:w="963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03"/>
        <w:gridCol w:w="1470"/>
        <w:gridCol w:w="1255"/>
        <w:gridCol w:w="1134"/>
        <w:gridCol w:w="1134"/>
        <w:gridCol w:w="1134"/>
        <w:gridCol w:w="2908"/>
      </w:tblGrid>
      <w:tr w:rsidR="007C6BF0" w14:paraId="03D2CFE0" w14:textId="77777777">
        <w:trPr>
          <w:trHeight w:val="480"/>
          <w:jc w:val="center"/>
        </w:trPr>
        <w:tc>
          <w:tcPr>
            <w:tcW w:w="603" w:type="dxa"/>
          </w:tcPr>
          <w:p w14:paraId="68B079F8" w14:textId="77777777" w:rsidR="007C6BF0" w:rsidRDefault="00000000">
            <w:pPr>
              <w:spacing w:after="0" w:line="259" w:lineRule="auto"/>
              <w:ind w:left="0" w:firstLine="0"/>
              <w:rPr>
                <w:sz w:val="18"/>
              </w:rPr>
            </w:pPr>
            <w:r>
              <w:rPr>
                <w:rFonts w:hint="eastAsia"/>
                <w:sz w:val="18"/>
              </w:rPr>
              <w:t>序号</w:t>
            </w:r>
          </w:p>
        </w:tc>
        <w:tc>
          <w:tcPr>
            <w:tcW w:w="1470" w:type="dxa"/>
          </w:tcPr>
          <w:p w14:paraId="55441C00" w14:textId="77777777" w:rsidR="007C6BF0" w:rsidRDefault="00000000">
            <w:pPr>
              <w:spacing w:after="0" w:line="259" w:lineRule="auto"/>
              <w:ind w:left="0" w:firstLine="0"/>
              <w:rPr>
                <w:sz w:val="18"/>
              </w:rPr>
            </w:pPr>
            <w:r>
              <w:rPr>
                <w:rFonts w:hint="eastAsia"/>
                <w:sz w:val="18"/>
              </w:rPr>
              <w:t>字段中文名</w:t>
            </w:r>
          </w:p>
        </w:tc>
        <w:tc>
          <w:tcPr>
            <w:tcW w:w="1255" w:type="dxa"/>
          </w:tcPr>
          <w:p w14:paraId="30F2FDF9" w14:textId="77777777" w:rsidR="007C6BF0" w:rsidRDefault="00000000">
            <w:pPr>
              <w:spacing w:after="0" w:line="259" w:lineRule="auto"/>
              <w:ind w:left="0" w:firstLine="0"/>
              <w:rPr>
                <w:sz w:val="18"/>
              </w:rPr>
            </w:pPr>
            <w:r>
              <w:rPr>
                <w:rFonts w:hint="eastAsia"/>
                <w:sz w:val="18"/>
              </w:rPr>
              <w:t>字段标识</w:t>
            </w:r>
          </w:p>
        </w:tc>
        <w:tc>
          <w:tcPr>
            <w:tcW w:w="1134" w:type="dxa"/>
          </w:tcPr>
          <w:p w14:paraId="7506085B" w14:textId="77777777" w:rsidR="007C6BF0" w:rsidRDefault="00000000">
            <w:pPr>
              <w:spacing w:after="0" w:line="259" w:lineRule="auto"/>
              <w:ind w:left="0" w:firstLine="0"/>
              <w:rPr>
                <w:sz w:val="18"/>
              </w:rPr>
            </w:pPr>
            <w:r>
              <w:rPr>
                <w:rFonts w:hint="eastAsia"/>
                <w:sz w:val="18"/>
              </w:rPr>
              <w:t>字段类型</w:t>
            </w:r>
          </w:p>
        </w:tc>
        <w:tc>
          <w:tcPr>
            <w:tcW w:w="1134" w:type="dxa"/>
          </w:tcPr>
          <w:p w14:paraId="037B6F2B" w14:textId="77777777" w:rsidR="007C6BF0" w:rsidRDefault="00000000">
            <w:pPr>
              <w:spacing w:after="0" w:line="259" w:lineRule="auto"/>
              <w:ind w:left="0" w:firstLine="0"/>
              <w:rPr>
                <w:sz w:val="18"/>
              </w:rPr>
            </w:pPr>
            <w:r>
              <w:rPr>
                <w:rFonts w:hint="eastAsia"/>
                <w:sz w:val="18"/>
              </w:rPr>
              <w:t>字段长度</w:t>
            </w:r>
          </w:p>
        </w:tc>
        <w:tc>
          <w:tcPr>
            <w:tcW w:w="1134" w:type="dxa"/>
          </w:tcPr>
          <w:p w14:paraId="31646B83" w14:textId="77777777" w:rsidR="007C6BF0" w:rsidRDefault="00000000">
            <w:pPr>
              <w:spacing w:after="0" w:line="259" w:lineRule="auto"/>
              <w:ind w:left="0" w:firstLine="0"/>
              <w:rPr>
                <w:sz w:val="18"/>
              </w:rPr>
            </w:pPr>
            <w:r>
              <w:rPr>
                <w:rFonts w:hint="eastAsia"/>
                <w:sz w:val="18"/>
              </w:rPr>
              <w:t>是否可为空</w:t>
            </w:r>
          </w:p>
        </w:tc>
        <w:tc>
          <w:tcPr>
            <w:tcW w:w="2908" w:type="dxa"/>
          </w:tcPr>
          <w:p w14:paraId="747D3E7A" w14:textId="77777777" w:rsidR="007C6BF0" w:rsidRDefault="00000000">
            <w:pPr>
              <w:spacing w:after="0" w:line="259" w:lineRule="auto"/>
              <w:ind w:left="0" w:firstLine="0"/>
              <w:rPr>
                <w:sz w:val="18"/>
              </w:rPr>
            </w:pPr>
            <w:r>
              <w:rPr>
                <w:rFonts w:hint="eastAsia"/>
                <w:sz w:val="18"/>
              </w:rPr>
              <w:t>取值说明</w:t>
            </w:r>
          </w:p>
        </w:tc>
      </w:tr>
      <w:tr w:rsidR="007C6BF0" w14:paraId="42AE635A" w14:textId="77777777">
        <w:trPr>
          <w:trHeight w:val="480"/>
          <w:jc w:val="center"/>
        </w:trPr>
        <w:tc>
          <w:tcPr>
            <w:tcW w:w="603" w:type="dxa"/>
            <w:vAlign w:val="center"/>
          </w:tcPr>
          <w:p w14:paraId="497D7A19" w14:textId="77777777" w:rsidR="007C6BF0" w:rsidRDefault="00000000">
            <w:pPr>
              <w:spacing w:after="0" w:line="259" w:lineRule="auto"/>
              <w:ind w:left="0" w:firstLine="0"/>
              <w:rPr>
                <w:sz w:val="18"/>
              </w:rPr>
            </w:pPr>
            <w:r>
              <w:rPr>
                <w:rFonts w:cs="Times New Roman" w:hint="eastAsia"/>
                <w:sz w:val="18"/>
                <w:szCs w:val="18"/>
              </w:rPr>
              <w:t>1</w:t>
            </w:r>
          </w:p>
        </w:tc>
        <w:tc>
          <w:tcPr>
            <w:tcW w:w="1470" w:type="dxa"/>
            <w:vAlign w:val="center"/>
          </w:tcPr>
          <w:p w14:paraId="6DC1F3FC" w14:textId="37D15220" w:rsidR="007C6BF0" w:rsidRDefault="00000000">
            <w:pPr>
              <w:spacing w:after="0" w:line="259" w:lineRule="auto"/>
              <w:ind w:left="0" w:firstLine="0"/>
              <w:rPr>
                <w:sz w:val="18"/>
              </w:rPr>
            </w:pPr>
            <w:r>
              <w:rPr>
                <w:rFonts w:cs="Times New Roman" w:hint="eastAsia"/>
                <w:sz w:val="18"/>
                <w:szCs w:val="18"/>
              </w:rPr>
              <w:t>统一社</w:t>
            </w:r>
            <w:ins w:id="0" w:author="志东" w:date="2023-11-03T11:14:00Z">
              <w:r w:rsidR="000A10BA">
                <w:rPr>
                  <w:rFonts w:cs="Times New Roman" w:hint="eastAsia"/>
                  <w:sz w:val="18"/>
                  <w:szCs w:val="18"/>
                </w:rPr>
                <w:t>会</w:t>
              </w:r>
            </w:ins>
            <w:r>
              <w:rPr>
                <w:rFonts w:cs="Times New Roman" w:hint="eastAsia"/>
                <w:sz w:val="18"/>
                <w:szCs w:val="18"/>
              </w:rPr>
              <w:t>信用代码</w:t>
            </w:r>
          </w:p>
        </w:tc>
        <w:tc>
          <w:tcPr>
            <w:tcW w:w="1255" w:type="dxa"/>
            <w:vAlign w:val="center"/>
          </w:tcPr>
          <w:p w14:paraId="44BA01C2" w14:textId="77777777" w:rsidR="007C6BF0" w:rsidRDefault="00000000">
            <w:pPr>
              <w:spacing w:after="0" w:line="259" w:lineRule="auto"/>
              <w:ind w:left="0" w:firstLine="0"/>
              <w:rPr>
                <w:sz w:val="18"/>
              </w:rPr>
            </w:pPr>
            <w:r>
              <w:rPr>
                <w:rFonts w:cs="Times New Roman" w:hint="eastAsia"/>
                <w:sz w:val="18"/>
                <w:szCs w:val="18"/>
              </w:rPr>
              <w:t>tyshxydm</w:t>
            </w:r>
          </w:p>
        </w:tc>
        <w:tc>
          <w:tcPr>
            <w:tcW w:w="1134" w:type="dxa"/>
            <w:vAlign w:val="center"/>
          </w:tcPr>
          <w:p w14:paraId="2EE24904" w14:textId="77777777" w:rsidR="007C6BF0" w:rsidRDefault="00000000">
            <w:pPr>
              <w:spacing w:after="0" w:line="259" w:lineRule="auto"/>
              <w:ind w:left="0" w:firstLine="0"/>
              <w:rPr>
                <w:sz w:val="18"/>
              </w:rPr>
            </w:pPr>
            <w:r>
              <w:rPr>
                <w:rFonts w:cs="Times New Roman" w:hint="eastAsia"/>
                <w:sz w:val="18"/>
                <w:szCs w:val="18"/>
              </w:rPr>
              <w:t>字符型</w:t>
            </w:r>
          </w:p>
        </w:tc>
        <w:tc>
          <w:tcPr>
            <w:tcW w:w="1134" w:type="dxa"/>
            <w:vAlign w:val="center"/>
          </w:tcPr>
          <w:p w14:paraId="3A17FA9E" w14:textId="77777777" w:rsidR="007C6BF0" w:rsidRDefault="00000000">
            <w:pPr>
              <w:spacing w:after="0" w:line="259" w:lineRule="auto"/>
              <w:ind w:left="0" w:firstLine="0"/>
              <w:rPr>
                <w:sz w:val="18"/>
              </w:rPr>
            </w:pPr>
            <w:r>
              <w:rPr>
                <w:rFonts w:cs="Times New Roman" w:hint="eastAsia"/>
                <w:sz w:val="18"/>
                <w:szCs w:val="18"/>
              </w:rPr>
              <w:t>an18</w:t>
            </w:r>
          </w:p>
        </w:tc>
        <w:tc>
          <w:tcPr>
            <w:tcW w:w="1134" w:type="dxa"/>
            <w:vAlign w:val="center"/>
          </w:tcPr>
          <w:p w14:paraId="44F642E9" w14:textId="77777777" w:rsidR="007C6BF0" w:rsidRDefault="00000000">
            <w:pPr>
              <w:spacing w:after="0" w:line="259" w:lineRule="auto"/>
              <w:ind w:left="0" w:firstLine="0"/>
              <w:rPr>
                <w:sz w:val="18"/>
              </w:rPr>
            </w:pPr>
            <w:r>
              <w:rPr>
                <w:rFonts w:cs="Times New Roman" w:hint="eastAsia"/>
                <w:sz w:val="18"/>
                <w:szCs w:val="18"/>
              </w:rPr>
              <w:t>是</w:t>
            </w:r>
          </w:p>
        </w:tc>
        <w:tc>
          <w:tcPr>
            <w:tcW w:w="2908" w:type="dxa"/>
            <w:vAlign w:val="center"/>
          </w:tcPr>
          <w:p w14:paraId="3671B15F" w14:textId="77777777" w:rsidR="007C6BF0" w:rsidRDefault="00000000">
            <w:pPr>
              <w:spacing w:after="21"/>
              <w:ind w:left="0" w:firstLine="0"/>
              <w:rPr>
                <w:sz w:val="18"/>
              </w:rPr>
            </w:pPr>
            <w:r>
              <w:rPr>
                <w:rFonts w:cs="Times New Roman" w:hint="eastAsia"/>
                <w:sz w:val="18"/>
                <w:szCs w:val="18"/>
              </w:rPr>
              <w:t>境内企业填写符合GB32100中的法人和其他组织统一社会信用代码编码规则。</w:t>
            </w:r>
          </w:p>
        </w:tc>
      </w:tr>
      <w:tr w:rsidR="007C6BF0" w14:paraId="7521803A" w14:textId="77777777">
        <w:trPr>
          <w:trHeight w:val="480"/>
          <w:jc w:val="center"/>
        </w:trPr>
        <w:tc>
          <w:tcPr>
            <w:tcW w:w="603" w:type="dxa"/>
            <w:vAlign w:val="center"/>
          </w:tcPr>
          <w:p w14:paraId="3726455E" w14:textId="77777777" w:rsidR="007C6BF0" w:rsidRDefault="00000000">
            <w:pPr>
              <w:spacing w:after="0" w:line="259" w:lineRule="auto"/>
              <w:ind w:left="0" w:firstLine="0"/>
              <w:rPr>
                <w:sz w:val="18"/>
              </w:rPr>
            </w:pPr>
            <w:r>
              <w:rPr>
                <w:rFonts w:cs="Times New Roman" w:hint="eastAsia"/>
                <w:sz w:val="18"/>
                <w:szCs w:val="18"/>
              </w:rPr>
              <w:t>2</w:t>
            </w:r>
          </w:p>
        </w:tc>
        <w:tc>
          <w:tcPr>
            <w:tcW w:w="1470" w:type="dxa"/>
            <w:vAlign w:val="center"/>
          </w:tcPr>
          <w:p w14:paraId="52400089" w14:textId="77777777" w:rsidR="007C6BF0" w:rsidRDefault="00000000">
            <w:pPr>
              <w:spacing w:after="0" w:line="259" w:lineRule="auto"/>
              <w:ind w:left="0" w:firstLine="0"/>
              <w:rPr>
                <w:sz w:val="18"/>
              </w:rPr>
            </w:pPr>
            <w:r>
              <w:rPr>
                <w:rFonts w:cs="Times New Roman" w:hint="eastAsia"/>
                <w:sz w:val="18"/>
                <w:szCs w:val="18"/>
              </w:rPr>
              <w:t>LEI代码</w:t>
            </w:r>
          </w:p>
        </w:tc>
        <w:tc>
          <w:tcPr>
            <w:tcW w:w="1255" w:type="dxa"/>
            <w:vAlign w:val="center"/>
          </w:tcPr>
          <w:p w14:paraId="7C617C5B" w14:textId="77777777" w:rsidR="007C6BF0" w:rsidRDefault="00000000">
            <w:pPr>
              <w:spacing w:after="0" w:line="259" w:lineRule="auto"/>
              <w:ind w:left="0" w:firstLine="0"/>
              <w:rPr>
                <w:sz w:val="18"/>
              </w:rPr>
            </w:pPr>
            <w:r>
              <w:rPr>
                <w:rFonts w:cs="Times New Roman"/>
                <w:sz w:val="18"/>
                <w:szCs w:val="18"/>
              </w:rPr>
              <w:t>lei</w:t>
            </w:r>
            <w:r>
              <w:rPr>
                <w:rFonts w:cs="Times New Roman" w:hint="eastAsia"/>
                <w:sz w:val="18"/>
                <w:szCs w:val="18"/>
              </w:rPr>
              <w:t>dm</w:t>
            </w:r>
          </w:p>
        </w:tc>
        <w:tc>
          <w:tcPr>
            <w:tcW w:w="1134" w:type="dxa"/>
            <w:vAlign w:val="center"/>
          </w:tcPr>
          <w:p w14:paraId="42ECA12D" w14:textId="77777777" w:rsidR="007C6BF0" w:rsidRDefault="00000000">
            <w:pPr>
              <w:spacing w:after="0" w:line="259" w:lineRule="auto"/>
              <w:ind w:left="0" w:firstLine="0"/>
              <w:rPr>
                <w:sz w:val="18"/>
              </w:rPr>
            </w:pPr>
            <w:r>
              <w:rPr>
                <w:rFonts w:cs="Times New Roman" w:hint="eastAsia"/>
                <w:sz w:val="18"/>
                <w:szCs w:val="18"/>
              </w:rPr>
              <w:t>字符型</w:t>
            </w:r>
          </w:p>
        </w:tc>
        <w:tc>
          <w:tcPr>
            <w:tcW w:w="1134" w:type="dxa"/>
            <w:vAlign w:val="center"/>
          </w:tcPr>
          <w:p w14:paraId="0AF00767" w14:textId="77777777" w:rsidR="007C6BF0" w:rsidRDefault="00000000">
            <w:pPr>
              <w:spacing w:after="0" w:line="259" w:lineRule="auto"/>
              <w:ind w:left="0" w:firstLine="0"/>
              <w:rPr>
                <w:sz w:val="18"/>
              </w:rPr>
            </w:pPr>
            <w:r>
              <w:rPr>
                <w:rFonts w:cs="Times New Roman"/>
                <w:sz w:val="18"/>
                <w:szCs w:val="18"/>
              </w:rPr>
              <w:t>an</w:t>
            </w:r>
            <w:r>
              <w:rPr>
                <w:rFonts w:cs="Times New Roman" w:hint="eastAsia"/>
                <w:sz w:val="18"/>
                <w:szCs w:val="18"/>
              </w:rPr>
              <w:t>20</w:t>
            </w:r>
          </w:p>
        </w:tc>
        <w:tc>
          <w:tcPr>
            <w:tcW w:w="1134" w:type="dxa"/>
            <w:vAlign w:val="center"/>
          </w:tcPr>
          <w:p w14:paraId="3558BBE8" w14:textId="77777777" w:rsidR="007C6BF0" w:rsidRDefault="00000000">
            <w:pPr>
              <w:spacing w:after="0" w:line="259" w:lineRule="auto"/>
              <w:ind w:left="0" w:firstLine="0"/>
              <w:rPr>
                <w:sz w:val="18"/>
              </w:rPr>
            </w:pPr>
            <w:r>
              <w:rPr>
                <w:rFonts w:cs="Times New Roman" w:hint="eastAsia"/>
                <w:sz w:val="18"/>
                <w:szCs w:val="18"/>
              </w:rPr>
              <w:t>是</w:t>
            </w:r>
          </w:p>
        </w:tc>
        <w:tc>
          <w:tcPr>
            <w:tcW w:w="2908" w:type="dxa"/>
            <w:vAlign w:val="center"/>
          </w:tcPr>
          <w:p w14:paraId="282D83AE" w14:textId="77777777" w:rsidR="007C6BF0" w:rsidRDefault="00000000">
            <w:pPr>
              <w:spacing w:after="21"/>
              <w:ind w:left="0" w:firstLine="0"/>
              <w:rPr>
                <w:rFonts w:cs="Times New Roman"/>
                <w:sz w:val="18"/>
                <w:szCs w:val="18"/>
              </w:rPr>
            </w:pPr>
            <w:r>
              <w:rPr>
                <w:rFonts w:cs="Times New Roman" w:hint="eastAsia"/>
                <w:sz w:val="18"/>
                <w:szCs w:val="18"/>
              </w:rPr>
              <w:t>境外企业填写</w:t>
            </w:r>
            <w:r>
              <w:rPr>
                <w:rFonts w:cs="Times New Roman"/>
                <w:sz w:val="18"/>
                <w:szCs w:val="18"/>
              </w:rPr>
              <w:t>GB/T42495.1-2023中的LEI代码编码规则</w:t>
            </w:r>
            <w:r>
              <w:rPr>
                <w:rFonts w:cs="Times New Roman" w:hint="eastAsia"/>
                <w:sz w:val="18"/>
                <w:szCs w:val="18"/>
              </w:rPr>
              <w:t>。</w:t>
            </w:r>
          </w:p>
        </w:tc>
      </w:tr>
      <w:tr w:rsidR="007C6BF0" w14:paraId="7BA1C110" w14:textId="77777777">
        <w:trPr>
          <w:trHeight w:val="280"/>
          <w:jc w:val="center"/>
        </w:trPr>
        <w:tc>
          <w:tcPr>
            <w:tcW w:w="603" w:type="dxa"/>
            <w:vAlign w:val="center"/>
          </w:tcPr>
          <w:p w14:paraId="21411EFE" w14:textId="77777777" w:rsidR="007C6BF0" w:rsidRDefault="00000000">
            <w:pPr>
              <w:spacing w:after="0" w:line="259" w:lineRule="auto"/>
              <w:ind w:left="0" w:firstLine="0"/>
              <w:rPr>
                <w:rFonts w:cs="Times New Roman"/>
                <w:sz w:val="18"/>
                <w:szCs w:val="18"/>
              </w:rPr>
            </w:pPr>
            <w:r>
              <w:rPr>
                <w:rFonts w:cs="Times New Roman" w:hint="eastAsia"/>
                <w:sz w:val="18"/>
                <w:szCs w:val="18"/>
              </w:rPr>
              <w:t>3</w:t>
            </w:r>
          </w:p>
        </w:tc>
        <w:tc>
          <w:tcPr>
            <w:tcW w:w="1470" w:type="dxa"/>
            <w:vAlign w:val="center"/>
          </w:tcPr>
          <w:p w14:paraId="5A4EBBBB" w14:textId="77777777" w:rsidR="007C6BF0" w:rsidRDefault="00000000">
            <w:pPr>
              <w:spacing w:after="0" w:line="259" w:lineRule="auto"/>
              <w:ind w:left="0" w:firstLine="0"/>
              <w:rPr>
                <w:rFonts w:cs="Times New Roman"/>
                <w:sz w:val="18"/>
                <w:szCs w:val="18"/>
              </w:rPr>
            </w:pPr>
            <w:r>
              <w:rPr>
                <w:rFonts w:cs="Times New Roman" w:hint="eastAsia"/>
                <w:sz w:val="18"/>
                <w:szCs w:val="18"/>
              </w:rPr>
              <w:t>机构名称</w:t>
            </w:r>
          </w:p>
        </w:tc>
        <w:tc>
          <w:tcPr>
            <w:tcW w:w="1255" w:type="dxa"/>
            <w:vAlign w:val="center"/>
          </w:tcPr>
          <w:p w14:paraId="1984DD63" w14:textId="77777777" w:rsidR="007C6BF0" w:rsidRDefault="00000000">
            <w:pPr>
              <w:spacing w:after="0" w:line="259" w:lineRule="auto"/>
              <w:ind w:left="0" w:firstLine="0"/>
              <w:rPr>
                <w:rFonts w:cs="Times New Roman"/>
                <w:sz w:val="18"/>
                <w:szCs w:val="18"/>
              </w:rPr>
            </w:pPr>
            <w:r>
              <w:rPr>
                <w:rFonts w:cs="Times New Roman" w:hint="eastAsia"/>
                <w:sz w:val="18"/>
                <w:szCs w:val="18"/>
              </w:rPr>
              <w:t>jgmc</w:t>
            </w:r>
          </w:p>
        </w:tc>
        <w:tc>
          <w:tcPr>
            <w:tcW w:w="1134" w:type="dxa"/>
            <w:vAlign w:val="center"/>
          </w:tcPr>
          <w:p w14:paraId="192DDA63" w14:textId="77777777" w:rsidR="007C6BF0" w:rsidRDefault="00000000">
            <w:pPr>
              <w:spacing w:after="0" w:line="259" w:lineRule="auto"/>
              <w:ind w:left="0" w:firstLine="0"/>
              <w:rPr>
                <w:rFonts w:cs="Times New Roman"/>
                <w:sz w:val="18"/>
                <w:szCs w:val="18"/>
              </w:rPr>
            </w:pPr>
            <w:r>
              <w:rPr>
                <w:rFonts w:cs="Times New Roman" w:hint="eastAsia"/>
                <w:sz w:val="18"/>
                <w:szCs w:val="18"/>
              </w:rPr>
              <w:t>字符型</w:t>
            </w:r>
          </w:p>
        </w:tc>
        <w:tc>
          <w:tcPr>
            <w:tcW w:w="1134" w:type="dxa"/>
            <w:vAlign w:val="center"/>
          </w:tcPr>
          <w:p w14:paraId="0F1FBD04" w14:textId="77777777" w:rsidR="007C6BF0" w:rsidRDefault="00000000">
            <w:pPr>
              <w:spacing w:after="0" w:line="259" w:lineRule="auto"/>
              <w:ind w:left="0" w:firstLine="0"/>
              <w:rPr>
                <w:rFonts w:cs="Times New Roman"/>
                <w:sz w:val="18"/>
                <w:szCs w:val="18"/>
              </w:rPr>
            </w:pPr>
            <w:r>
              <w:rPr>
                <w:rFonts w:cs="Times New Roman" w:hint="eastAsia"/>
                <w:sz w:val="18"/>
                <w:szCs w:val="18"/>
              </w:rPr>
              <w:t>an..200</w:t>
            </w:r>
          </w:p>
        </w:tc>
        <w:tc>
          <w:tcPr>
            <w:tcW w:w="1134" w:type="dxa"/>
            <w:vAlign w:val="center"/>
          </w:tcPr>
          <w:p w14:paraId="4FA30D02"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3D36D54D" w14:textId="77777777" w:rsidR="007C6BF0" w:rsidRDefault="00000000">
            <w:pPr>
              <w:spacing w:after="0" w:line="259" w:lineRule="auto"/>
              <w:ind w:left="0" w:firstLine="0"/>
              <w:rPr>
                <w:rFonts w:cs="Times New Roman"/>
                <w:sz w:val="18"/>
                <w:szCs w:val="18"/>
              </w:rPr>
            </w:pPr>
            <w:r>
              <w:rPr>
                <w:rFonts w:cs="Times New Roman" w:hint="eastAsia"/>
                <w:sz w:val="18"/>
                <w:szCs w:val="18"/>
              </w:rPr>
              <w:t>等同GB/T19488.2—2008数据元02001“机构名称”。</w:t>
            </w:r>
          </w:p>
        </w:tc>
      </w:tr>
      <w:tr w:rsidR="007C6BF0" w14:paraId="0A4E798D" w14:textId="77777777">
        <w:trPr>
          <w:trHeight w:val="480"/>
          <w:jc w:val="center"/>
        </w:trPr>
        <w:tc>
          <w:tcPr>
            <w:tcW w:w="603" w:type="dxa"/>
            <w:vAlign w:val="center"/>
          </w:tcPr>
          <w:p w14:paraId="077877B4" w14:textId="77777777" w:rsidR="007C6BF0" w:rsidRDefault="00000000">
            <w:pPr>
              <w:spacing w:after="0" w:line="259" w:lineRule="auto"/>
              <w:ind w:left="0" w:firstLine="0"/>
              <w:rPr>
                <w:rFonts w:cs="Times New Roman"/>
                <w:sz w:val="18"/>
                <w:szCs w:val="18"/>
              </w:rPr>
            </w:pPr>
            <w:r>
              <w:rPr>
                <w:rFonts w:cs="Times New Roman" w:hint="eastAsia"/>
                <w:sz w:val="18"/>
                <w:szCs w:val="18"/>
              </w:rPr>
              <w:t>4</w:t>
            </w:r>
          </w:p>
        </w:tc>
        <w:tc>
          <w:tcPr>
            <w:tcW w:w="1470" w:type="dxa"/>
            <w:vAlign w:val="center"/>
          </w:tcPr>
          <w:p w14:paraId="3394F5A7" w14:textId="77777777" w:rsidR="007C6BF0" w:rsidRDefault="00000000">
            <w:pPr>
              <w:spacing w:after="0" w:line="259" w:lineRule="auto"/>
              <w:ind w:left="0" w:firstLine="0"/>
              <w:rPr>
                <w:rFonts w:cs="Times New Roman"/>
                <w:sz w:val="18"/>
                <w:szCs w:val="18"/>
              </w:rPr>
            </w:pPr>
            <w:r>
              <w:rPr>
                <w:rFonts w:cs="Times New Roman" w:hint="eastAsia"/>
                <w:sz w:val="18"/>
                <w:szCs w:val="18"/>
              </w:rPr>
              <w:t>机构名称（繁体中文）</w:t>
            </w:r>
          </w:p>
        </w:tc>
        <w:tc>
          <w:tcPr>
            <w:tcW w:w="1255" w:type="dxa"/>
            <w:vAlign w:val="center"/>
          </w:tcPr>
          <w:p w14:paraId="74A0E985" w14:textId="77777777" w:rsidR="007C6BF0" w:rsidRDefault="00000000">
            <w:pPr>
              <w:spacing w:after="0" w:line="259" w:lineRule="auto"/>
              <w:ind w:left="0" w:firstLine="0"/>
              <w:rPr>
                <w:rFonts w:cs="Times New Roman"/>
                <w:sz w:val="18"/>
                <w:szCs w:val="18"/>
              </w:rPr>
            </w:pPr>
            <w:r>
              <w:rPr>
                <w:rFonts w:cs="Times New Roman" w:hint="eastAsia"/>
                <w:sz w:val="18"/>
                <w:szCs w:val="18"/>
              </w:rPr>
              <w:t>jgmcft</w:t>
            </w:r>
          </w:p>
        </w:tc>
        <w:tc>
          <w:tcPr>
            <w:tcW w:w="1134" w:type="dxa"/>
            <w:vAlign w:val="center"/>
          </w:tcPr>
          <w:p w14:paraId="5C2B9C0F" w14:textId="77777777" w:rsidR="007C6BF0" w:rsidRDefault="00000000">
            <w:pPr>
              <w:spacing w:after="0" w:line="259" w:lineRule="auto"/>
              <w:ind w:left="0" w:firstLine="0"/>
              <w:rPr>
                <w:rFonts w:cs="Times New Roman"/>
                <w:sz w:val="18"/>
                <w:szCs w:val="18"/>
              </w:rPr>
            </w:pPr>
            <w:r>
              <w:rPr>
                <w:rFonts w:cs="Times New Roman" w:hint="eastAsia"/>
                <w:sz w:val="18"/>
                <w:szCs w:val="18"/>
              </w:rPr>
              <w:t>字符型</w:t>
            </w:r>
          </w:p>
        </w:tc>
        <w:tc>
          <w:tcPr>
            <w:tcW w:w="1134" w:type="dxa"/>
            <w:vAlign w:val="center"/>
          </w:tcPr>
          <w:p w14:paraId="100ED853" w14:textId="77777777" w:rsidR="007C6BF0" w:rsidRDefault="00000000">
            <w:pPr>
              <w:spacing w:after="0" w:line="259" w:lineRule="auto"/>
              <w:ind w:left="0" w:firstLine="0"/>
              <w:rPr>
                <w:rFonts w:cs="Times New Roman"/>
                <w:sz w:val="18"/>
                <w:szCs w:val="18"/>
              </w:rPr>
            </w:pPr>
            <w:r>
              <w:rPr>
                <w:rFonts w:cs="Times New Roman" w:hint="eastAsia"/>
                <w:sz w:val="18"/>
                <w:szCs w:val="18"/>
              </w:rPr>
              <w:t>an..200</w:t>
            </w:r>
          </w:p>
        </w:tc>
        <w:tc>
          <w:tcPr>
            <w:tcW w:w="1134" w:type="dxa"/>
            <w:vAlign w:val="center"/>
          </w:tcPr>
          <w:p w14:paraId="248D98B5"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67282634" w14:textId="77777777" w:rsidR="007C6BF0" w:rsidRDefault="00000000">
            <w:pPr>
              <w:spacing w:after="0" w:line="259" w:lineRule="auto"/>
              <w:ind w:left="0" w:firstLine="0"/>
              <w:rPr>
                <w:rFonts w:cs="Times New Roman"/>
                <w:sz w:val="18"/>
                <w:szCs w:val="18"/>
              </w:rPr>
            </w:pPr>
            <w:r>
              <w:rPr>
                <w:rFonts w:cs="Times New Roman" w:hint="eastAsia"/>
                <w:sz w:val="18"/>
                <w:szCs w:val="18"/>
              </w:rPr>
              <w:t>有繁体中文名称，可直接填写；</w:t>
            </w:r>
            <w:r>
              <w:rPr>
                <w:rFonts w:cs="Times New Roman" w:hint="eastAsia"/>
                <w:sz w:val="18"/>
                <w:szCs w:val="18"/>
              </w:rPr>
              <w:br/>
              <w:t>如无繁体中文名称，可通过系统进行繁简转换或填写不适用。</w:t>
            </w:r>
          </w:p>
        </w:tc>
      </w:tr>
      <w:tr w:rsidR="007C6BF0" w14:paraId="4B3763A2" w14:textId="77777777">
        <w:trPr>
          <w:trHeight w:val="1739"/>
          <w:jc w:val="center"/>
        </w:trPr>
        <w:tc>
          <w:tcPr>
            <w:tcW w:w="603" w:type="dxa"/>
            <w:vAlign w:val="center"/>
          </w:tcPr>
          <w:p w14:paraId="7F99D5D5" w14:textId="77777777" w:rsidR="007C6BF0" w:rsidRDefault="00000000">
            <w:pPr>
              <w:spacing w:after="0" w:line="259" w:lineRule="auto"/>
              <w:ind w:left="0" w:firstLine="0"/>
              <w:rPr>
                <w:rFonts w:cs="Times New Roman"/>
                <w:sz w:val="18"/>
                <w:szCs w:val="18"/>
              </w:rPr>
            </w:pPr>
            <w:r>
              <w:rPr>
                <w:rFonts w:cs="Times New Roman" w:hint="eastAsia"/>
                <w:sz w:val="18"/>
                <w:szCs w:val="18"/>
              </w:rPr>
              <w:t>5</w:t>
            </w:r>
          </w:p>
        </w:tc>
        <w:tc>
          <w:tcPr>
            <w:tcW w:w="1470" w:type="dxa"/>
            <w:vAlign w:val="center"/>
          </w:tcPr>
          <w:p w14:paraId="4BAD54BF" w14:textId="77777777" w:rsidR="007C6BF0" w:rsidRDefault="00000000">
            <w:pPr>
              <w:spacing w:after="0" w:line="259" w:lineRule="auto"/>
              <w:ind w:left="0" w:firstLine="0"/>
              <w:rPr>
                <w:rFonts w:cs="Times New Roman"/>
                <w:sz w:val="18"/>
                <w:szCs w:val="18"/>
              </w:rPr>
            </w:pPr>
            <w:r>
              <w:rPr>
                <w:rFonts w:cs="Times New Roman" w:hint="eastAsia"/>
                <w:sz w:val="18"/>
                <w:szCs w:val="18"/>
              </w:rPr>
              <w:t>机构名称（外文）</w:t>
            </w:r>
          </w:p>
        </w:tc>
        <w:tc>
          <w:tcPr>
            <w:tcW w:w="1255" w:type="dxa"/>
            <w:vAlign w:val="center"/>
          </w:tcPr>
          <w:p w14:paraId="539913B4" w14:textId="77777777" w:rsidR="007C6BF0" w:rsidRDefault="00000000">
            <w:pPr>
              <w:spacing w:after="0" w:line="259" w:lineRule="auto"/>
              <w:ind w:left="0" w:firstLine="0"/>
              <w:rPr>
                <w:rFonts w:cs="Times New Roman"/>
                <w:sz w:val="18"/>
                <w:szCs w:val="18"/>
              </w:rPr>
            </w:pPr>
            <w:r>
              <w:rPr>
                <w:rFonts w:cs="Times New Roman" w:hint="eastAsia"/>
                <w:sz w:val="18"/>
                <w:szCs w:val="18"/>
              </w:rPr>
              <w:t>jgmcyw</w:t>
            </w:r>
          </w:p>
        </w:tc>
        <w:tc>
          <w:tcPr>
            <w:tcW w:w="1134" w:type="dxa"/>
            <w:vAlign w:val="center"/>
          </w:tcPr>
          <w:p w14:paraId="3295C4F2" w14:textId="77777777" w:rsidR="007C6BF0" w:rsidRDefault="00000000">
            <w:pPr>
              <w:spacing w:after="0" w:line="259" w:lineRule="auto"/>
              <w:ind w:left="0" w:firstLine="0"/>
              <w:rPr>
                <w:rFonts w:cs="Times New Roman"/>
                <w:sz w:val="18"/>
                <w:szCs w:val="18"/>
              </w:rPr>
            </w:pPr>
            <w:r>
              <w:rPr>
                <w:rFonts w:cs="Times New Roman" w:hint="eastAsia"/>
                <w:sz w:val="18"/>
                <w:szCs w:val="18"/>
              </w:rPr>
              <w:t>字符型</w:t>
            </w:r>
          </w:p>
        </w:tc>
        <w:tc>
          <w:tcPr>
            <w:tcW w:w="1134" w:type="dxa"/>
            <w:vAlign w:val="center"/>
          </w:tcPr>
          <w:p w14:paraId="36B1489D" w14:textId="77777777" w:rsidR="007C6BF0" w:rsidRDefault="00000000">
            <w:pPr>
              <w:spacing w:after="0" w:line="259" w:lineRule="auto"/>
              <w:ind w:left="0" w:firstLine="0"/>
              <w:rPr>
                <w:rFonts w:cs="Times New Roman"/>
                <w:sz w:val="18"/>
                <w:szCs w:val="18"/>
              </w:rPr>
            </w:pPr>
            <w:r>
              <w:rPr>
                <w:rFonts w:cs="Times New Roman" w:hint="eastAsia"/>
                <w:sz w:val="18"/>
                <w:szCs w:val="18"/>
              </w:rPr>
              <w:t>an..200</w:t>
            </w:r>
          </w:p>
        </w:tc>
        <w:tc>
          <w:tcPr>
            <w:tcW w:w="1134" w:type="dxa"/>
            <w:vAlign w:val="center"/>
          </w:tcPr>
          <w:p w14:paraId="4A3B7A90"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66D9C3BF" w14:textId="77777777" w:rsidR="007C6BF0" w:rsidRDefault="00000000">
            <w:pPr>
              <w:spacing w:after="0" w:line="259" w:lineRule="auto"/>
              <w:ind w:left="0" w:firstLine="0"/>
              <w:rPr>
                <w:rFonts w:cs="Times New Roman"/>
                <w:sz w:val="18"/>
                <w:szCs w:val="18"/>
              </w:rPr>
            </w:pPr>
            <w:r>
              <w:rPr>
                <w:rFonts w:cs="Times New Roman" w:hint="eastAsia"/>
                <w:sz w:val="18"/>
                <w:szCs w:val="18"/>
              </w:rPr>
              <w:t>境内公司如无外文名称，请填写“不适用”；</w:t>
            </w:r>
            <w:r>
              <w:rPr>
                <w:rFonts w:cs="Times New Roman" w:hint="eastAsia"/>
                <w:sz w:val="18"/>
                <w:szCs w:val="18"/>
              </w:rPr>
              <w:br/>
              <w:t>境外公司根据公司注册登记文件填写。</w:t>
            </w:r>
          </w:p>
        </w:tc>
      </w:tr>
      <w:tr w:rsidR="007C6BF0" w14:paraId="77ABA689" w14:textId="77777777">
        <w:trPr>
          <w:trHeight w:val="106"/>
          <w:jc w:val="center"/>
        </w:trPr>
        <w:tc>
          <w:tcPr>
            <w:tcW w:w="603" w:type="dxa"/>
            <w:vAlign w:val="center"/>
          </w:tcPr>
          <w:p w14:paraId="26F61140" w14:textId="77777777" w:rsidR="007C6BF0" w:rsidRDefault="00000000">
            <w:pPr>
              <w:spacing w:after="0" w:line="259" w:lineRule="auto"/>
              <w:ind w:left="0" w:firstLine="0"/>
              <w:rPr>
                <w:rFonts w:cs="Times New Roman"/>
                <w:sz w:val="18"/>
                <w:szCs w:val="18"/>
              </w:rPr>
            </w:pPr>
            <w:r>
              <w:rPr>
                <w:rFonts w:cs="Times New Roman" w:hint="eastAsia"/>
                <w:sz w:val="18"/>
                <w:szCs w:val="18"/>
              </w:rPr>
              <w:t>6</w:t>
            </w:r>
          </w:p>
        </w:tc>
        <w:tc>
          <w:tcPr>
            <w:tcW w:w="1470" w:type="dxa"/>
            <w:vAlign w:val="center"/>
          </w:tcPr>
          <w:p w14:paraId="49007E18" w14:textId="77777777" w:rsidR="007C6BF0" w:rsidRDefault="00000000">
            <w:pPr>
              <w:spacing w:after="0" w:line="259" w:lineRule="auto"/>
              <w:ind w:left="0" w:firstLine="0"/>
              <w:rPr>
                <w:rFonts w:cs="Times New Roman"/>
                <w:sz w:val="18"/>
                <w:szCs w:val="18"/>
              </w:rPr>
            </w:pPr>
            <w:r>
              <w:rPr>
                <w:rFonts w:cs="Times New Roman" w:hint="eastAsia"/>
                <w:sz w:val="18"/>
                <w:szCs w:val="18"/>
              </w:rPr>
              <w:t>注册地址</w:t>
            </w:r>
          </w:p>
        </w:tc>
        <w:tc>
          <w:tcPr>
            <w:tcW w:w="1255" w:type="dxa"/>
            <w:vAlign w:val="center"/>
          </w:tcPr>
          <w:p w14:paraId="32F24140" w14:textId="77777777" w:rsidR="007C6BF0" w:rsidRDefault="00000000">
            <w:pPr>
              <w:spacing w:after="0" w:line="259" w:lineRule="auto"/>
              <w:ind w:left="0" w:firstLine="0"/>
              <w:rPr>
                <w:rFonts w:cs="Times New Roman"/>
                <w:sz w:val="18"/>
                <w:szCs w:val="18"/>
              </w:rPr>
            </w:pPr>
            <w:r>
              <w:rPr>
                <w:rFonts w:cs="Times New Roman" w:hint="eastAsia"/>
                <w:sz w:val="18"/>
                <w:szCs w:val="18"/>
              </w:rPr>
              <w:t>zcdz</w:t>
            </w:r>
          </w:p>
        </w:tc>
        <w:tc>
          <w:tcPr>
            <w:tcW w:w="1134" w:type="dxa"/>
            <w:vAlign w:val="center"/>
          </w:tcPr>
          <w:p w14:paraId="12BE089F" w14:textId="77777777" w:rsidR="007C6BF0" w:rsidRDefault="00000000">
            <w:pPr>
              <w:spacing w:after="0" w:line="259" w:lineRule="auto"/>
              <w:ind w:left="0" w:firstLine="0"/>
              <w:rPr>
                <w:rFonts w:cs="Times New Roman"/>
                <w:sz w:val="18"/>
                <w:szCs w:val="18"/>
              </w:rPr>
            </w:pPr>
            <w:r>
              <w:rPr>
                <w:rFonts w:cs="Times New Roman" w:hint="eastAsia"/>
                <w:sz w:val="18"/>
                <w:szCs w:val="18"/>
              </w:rPr>
              <w:t>字符型</w:t>
            </w:r>
          </w:p>
        </w:tc>
        <w:tc>
          <w:tcPr>
            <w:tcW w:w="1134" w:type="dxa"/>
            <w:vAlign w:val="center"/>
          </w:tcPr>
          <w:p w14:paraId="1F5D8378" w14:textId="77777777" w:rsidR="007C6BF0" w:rsidRDefault="00000000">
            <w:pPr>
              <w:spacing w:after="0" w:line="259" w:lineRule="auto"/>
              <w:ind w:left="0" w:firstLine="0"/>
              <w:rPr>
                <w:rFonts w:cs="Times New Roman"/>
                <w:sz w:val="18"/>
                <w:szCs w:val="18"/>
              </w:rPr>
            </w:pPr>
            <w:r>
              <w:rPr>
                <w:rFonts w:cs="Times New Roman" w:hint="eastAsia"/>
                <w:sz w:val="18"/>
                <w:szCs w:val="18"/>
              </w:rPr>
              <w:t>an..400</w:t>
            </w:r>
          </w:p>
        </w:tc>
        <w:tc>
          <w:tcPr>
            <w:tcW w:w="1134" w:type="dxa"/>
            <w:vAlign w:val="center"/>
          </w:tcPr>
          <w:p w14:paraId="618965EA"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6F179B3F" w14:textId="77777777" w:rsidR="007C6BF0" w:rsidRDefault="007C6BF0">
            <w:pPr>
              <w:spacing w:after="0" w:line="259" w:lineRule="auto"/>
              <w:ind w:left="0" w:firstLine="0"/>
              <w:rPr>
                <w:rFonts w:cs="Times New Roman"/>
                <w:sz w:val="18"/>
                <w:szCs w:val="18"/>
              </w:rPr>
            </w:pPr>
          </w:p>
        </w:tc>
      </w:tr>
      <w:tr w:rsidR="007C6BF0" w14:paraId="5114681F" w14:textId="77777777">
        <w:trPr>
          <w:trHeight w:val="106"/>
          <w:jc w:val="center"/>
        </w:trPr>
        <w:tc>
          <w:tcPr>
            <w:tcW w:w="603" w:type="dxa"/>
            <w:vAlign w:val="center"/>
          </w:tcPr>
          <w:p w14:paraId="0F20D048" w14:textId="77777777" w:rsidR="007C6BF0" w:rsidRDefault="00000000">
            <w:pPr>
              <w:spacing w:after="0" w:line="259" w:lineRule="auto"/>
              <w:ind w:left="0" w:firstLine="0"/>
              <w:rPr>
                <w:rFonts w:cs="Times New Roman"/>
                <w:sz w:val="18"/>
                <w:szCs w:val="18"/>
              </w:rPr>
            </w:pPr>
            <w:r>
              <w:rPr>
                <w:rFonts w:cs="Times New Roman" w:hint="eastAsia"/>
                <w:sz w:val="18"/>
                <w:szCs w:val="18"/>
              </w:rPr>
              <w:t>7</w:t>
            </w:r>
          </w:p>
        </w:tc>
        <w:tc>
          <w:tcPr>
            <w:tcW w:w="1470" w:type="dxa"/>
            <w:vAlign w:val="center"/>
          </w:tcPr>
          <w:p w14:paraId="78E30D08" w14:textId="77777777" w:rsidR="007C6BF0" w:rsidRDefault="00000000">
            <w:pPr>
              <w:spacing w:after="0" w:line="259" w:lineRule="auto"/>
              <w:ind w:left="0" w:firstLine="0"/>
              <w:rPr>
                <w:rFonts w:cs="Times New Roman"/>
                <w:sz w:val="18"/>
                <w:szCs w:val="18"/>
              </w:rPr>
            </w:pPr>
            <w:r>
              <w:rPr>
                <w:rFonts w:cs="Times New Roman" w:hint="eastAsia"/>
                <w:sz w:val="18"/>
                <w:szCs w:val="18"/>
              </w:rPr>
              <w:t>注册地址国家和地区代码</w:t>
            </w:r>
          </w:p>
        </w:tc>
        <w:tc>
          <w:tcPr>
            <w:tcW w:w="1255" w:type="dxa"/>
            <w:vAlign w:val="center"/>
          </w:tcPr>
          <w:p w14:paraId="3977D28F" w14:textId="77777777" w:rsidR="007C6BF0" w:rsidRDefault="00000000">
            <w:pPr>
              <w:spacing w:after="0" w:line="259" w:lineRule="auto"/>
              <w:ind w:left="0" w:firstLine="0"/>
              <w:rPr>
                <w:rFonts w:cs="Times New Roman"/>
                <w:sz w:val="18"/>
                <w:szCs w:val="18"/>
              </w:rPr>
            </w:pPr>
            <w:r>
              <w:rPr>
                <w:rFonts w:cs="Times New Roman" w:hint="eastAsia"/>
                <w:sz w:val="18"/>
                <w:szCs w:val="18"/>
              </w:rPr>
              <w:t>zcdzgjhdqdm</w:t>
            </w:r>
          </w:p>
        </w:tc>
        <w:tc>
          <w:tcPr>
            <w:tcW w:w="1134" w:type="dxa"/>
            <w:vAlign w:val="center"/>
          </w:tcPr>
          <w:p w14:paraId="44D58C18" w14:textId="77777777" w:rsidR="007C6BF0" w:rsidRDefault="00000000">
            <w:pPr>
              <w:spacing w:after="0" w:line="259" w:lineRule="auto"/>
              <w:ind w:left="0" w:firstLine="0"/>
              <w:rPr>
                <w:rFonts w:cs="Times New Roman"/>
                <w:sz w:val="18"/>
                <w:szCs w:val="18"/>
              </w:rPr>
            </w:pPr>
            <w:r>
              <w:rPr>
                <w:rFonts w:cs="Times New Roman" w:hint="eastAsia"/>
                <w:sz w:val="18"/>
                <w:szCs w:val="18"/>
              </w:rPr>
              <w:t>数字型</w:t>
            </w:r>
          </w:p>
        </w:tc>
        <w:tc>
          <w:tcPr>
            <w:tcW w:w="1134" w:type="dxa"/>
            <w:vAlign w:val="center"/>
          </w:tcPr>
          <w:p w14:paraId="4F6C4DE2" w14:textId="77777777" w:rsidR="007C6BF0" w:rsidRDefault="00000000">
            <w:pPr>
              <w:spacing w:after="0" w:line="259" w:lineRule="auto"/>
              <w:ind w:left="0" w:firstLine="0"/>
              <w:rPr>
                <w:rFonts w:cs="Times New Roman"/>
                <w:sz w:val="18"/>
                <w:szCs w:val="18"/>
              </w:rPr>
            </w:pPr>
            <w:r>
              <w:rPr>
                <w:rFonts w:cs="Times New Roman" w:hint="eastAsia"/>
                <w:sz w:val="18"/>
                <w:szCs w:val="18"/>
              </w:rPr>
              <w:t>n3</w:t>
            </w:r>
          </w:p>
        </w:tc>
        <w:tc>
          <w:tcPr>
            <w:tcW w:w="1134" w:type="dxa"/>
            <w:vAlign w:val="center"/>
          </w:tcPr>
          <w:p w14:paraId="08F4B6CA"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2F151523" w14:textId="77777777" w:rsidR="007C6BF0" w:rsidRDefault="00000000">
            <w:pPr>
              <w:spacing w:after="0" w:line="259" w:lineRule="auto"/>
              <w:ind w:left="0" w:firstLine="0"/>
              <w:rPr>
                <w:rFonts w:cs="Times New Roman"/>
                <w:sz w:val="18"/>
                <w:szCs w:val="18"/>
              </w:rPr>
            </w:pPr>
            <w:r>
              <w:rPr>
                <w:rFonts w:cs="Times New Roman" w:hint="eastAsia"/>
                <w:sz w:val="18"/>
                <w:szCs w:val="18"/>
              </w:rPr>
              <w:t>等同GB/T19488.2—2008数据元03004“国家和地区数字代码”。</w:t>
            </w:r>
          </w:p>
          <w:p w14:paraId="56D8AA91" w14:textId="77777777" w:rsidR="007C6BF0" w:rsidRDefault="00000000">
            <w:pPr>
              <w:spacing w:after="0" w:line="259" w:lineRule="auto"/>
              <w:ind w:left="0" w:firstLine="0"/>
              <w:rPr>
                <w:rFonts w:cs="Times New Roman"/>
                <w:sz w:val="18"/>
                <w:szCs w:val="18"/>
              </w:rPr>
            </w:pPr>
            <w:r>
              <w:rPr>
                <w:rFonts w:cs="Times New Roman" w:hint="eastAsia"/>
                <w:sz w:val="18"/>
                <w:szCs w:val="18"/>
              </w:rPr>
              <w:t>符合</w:t>
            </w:r>
            <w:r>
              <w:rPr>
                <w:rFonts w:cs="Times New Roman"/>
                <w:sz w:val="18"/>
                <w:szCs w:val="18"/>
              </w:rPr>
              <w:t>GB/T2659中世界各国和地区的数字代码</w:t>
            </w:r>
            <w:r>
              <w:rPr>
                <w:rFonts w:cs="Times New Roman" w:hint="eastAsia"/>
                <w:sz w:val="18"/>
                <w:szCs w:val="18"/>
              </w:rPr>
              <w:t>。</w:t>
            </w:r>
          </w:p>
        </w:tc>
      </w:tr>
      <w:tr w:rsidR="007C6BF0" w14:paraId="01FF7FEF" w14:textId="77777777">
        <w:trPr>
          <w:trHeight w:val="106"/>
          <w:jc w:val="center"/>
        </w:trPr>
        <w:tc>
          <w:tcPr>
            <w:tcW w:w="603" w:type="dxa"/>
            <w:vAlign w:val="center"/>
          </w:tcPr>
          <w:p w14:paraId="16EB593C" w14:textId="77777777" w:rsidR="007C6BF0" w:rsidRDefault="00000000">
            <w:pPr>
              <w:spacing w:after="0" w:line="259" w:lineRule="auto"/>
              <w:ind w:left="0" w:firstLine="0"/>
              <w:rPr>
                <w:rFonts w:cs="Times New Roman"/>
                <w:sz w:val="18"/>
                <w:szCs w:val="18"/>
              </w:rPr>
            </w:pPr>
            <w:r>
              <w:rPr>
                <w:rFonts w:cs="Times New Roman" w:hint="eastAsia"/>
                <w:sz w:val="18"/>
                <w:szCs w:val="18"/>
              </w:rPr>
              <w:lastRenderedPageBreak/>
              <w:t>8</w:t>
            </w:r>
          </w:p>
        </w:tc>
        <w:tc>
          <w:tcPr>
            <w:tcW w:w="1470" w:type="dxa"/>
            <w:vAlign w:val="center"/>
          </w:tcPr>
          <w:p w14:paraId="5DCB22D2" w14:textId="77777777" w:rsidR="007C6BF0" w:rsidRDefault="00000000">
            <w:pPr>
              <w:spacing w:after="0" w:line="259" w:lineRule="auto"/>
              <w:ind w:left="0" w:firstLine="0"/>
              <w:rPr>
                <w:rFonts w:cs="Times New Roman"/>
                <w:sz w:val="18"/>
                <w:szCs w:val="18"/>
              </w:rPr>
            </w:pPr>
            <w:r>
              <w:rPr>
                <w:rFonts w:cs="Times New Roman" w:hint="eastAsia"/>
                <w:sz w:val="18"/>
                <w:szCs w:val="18"/>
              </w:rPr>
              <w:t>注册地址行政区划代码</w:t>
            </w:r>
          </w:p>
        </w:tc>
        <w:tc>
          <w:tcPr>
            <w:tcW w:w="1255" w:type="dxa"/>
            <w:vAlign w:val="center"/>
          </w:tcPr>
          <w:p w14:paraId="5503ABD4" w14:textId="77777777" w:rsidR="007C6BF0" w:rsidRDefault="00000000">
            <w:pPr>
              <w:spacing w:after="0" w:line="259" w:lineRule="auto"/>
              <w:ind w:left="0" w:firstLine="0"/>
              <w:rPr>
                <w:rFonts w:cs="Times New Roman"/>
                <w:sz w:val="18"/>
                <w:szCs w:val="18"/>
              </w:rPr>
            </w:pPr>
            <w:r>
              <w:rPr>
                <w:rFonts w:cs="Times New Roman" w:hint="eastAsia"/>
                <w:sz w:val="18"/>
                <w:szCs w:val="18"/>
              </w:rPr>
              <w:t>zcdzxzqhdm</w:t>
            </w:r>
          </w:p>
        </w:tc>
        <w:tc>
          <w:tcPr>
            <w:tcW w:w="1134" w:type="dxa"/>
            <w:vAlign w:val="center"/>
          </w:tcPr>
          <w:p w14:paraId="08E3C02E" w14:textId="77777777" w:rsidR="007C6BF0" w:rsidRDefault="00000000">
            <w:pPr>
              <w:spacing w:after="0" w:line="259" w:lineRule="auto"/>
              <w:ind w:left="0" w:firstLine="0"/>
              <w:rPr>
                <w:rFonts w:cs="Times New Roman"/>
                <w:sz w:val="18"/>
                <w:szCs w:val="18"/>
              </w:rPr>
            </w:pPr>
            <w:r>
              <w:rPr>
                <w:rFonts w:cs="Times New Roman" w:hint="eastAsia"/>
                <w:sz w:val="18"/>
                <w:szCs w:val="18"/>
              </w:rPr>
              <w:t>数字型</w:t>
            </w:r>
          </w:p>
        </w:tc>
        <w:tc>
          <w:tcPr>
            <w:tcW w:w="1134" w:type="dxa"/>
            <w:vAlign w:val="center"/>
          </w:tcPr>
          <w:p w14:paraId="24506839" w14:textId="77777777" w:rsidR="007C6BF0" w:rsidRDefault="00000000">
            <w:pPr>
              <w:spacing w:after="0" w:line="259" w:lineRule="auto"/>
              <w:ind w:left="0" w:firstLine="0"/>
              <w:rPr>
                <w:rFonts w:cs="Times New Roman"/>
                <w:sz w:val="18"/>
                <w:szCs w:val="18"/>
              </w:rPr>
            </w:pPr>
            <w:r>
              <w:rPr>
                <w:rFonts w:cs="Times New Roman" w:hint="eastAsia"/>
                <w:sz w:val="18"/>
                <w:szCs w:val="18"/>
              </w:rPr>
              <w:t>n6</w:t>
            </w:r>
          </w:p>
        </w:tc>
        <w:tc>
          <w:tcPr>
            <w:tcW w:w="1134" w:type="dxa"/>
            <w:vAlign w:val="center"/>
          </w:tcPr>
          <w:p w14:paraId="3BBB1F6F"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14B1BF2B" w14:textId="77777777" w:rsidR="007C6BF0" w:rsidRDefault="00000000">
            <w:pPr>
              <w:spacing w:after="0" w:line="259" w:lineRule="auto"/>
              <w:ind w:left="0" w:firstLine="0"/>
              <w:rPr>
                <w:rFonts w:cs="Times New Roman"/>
                <w:sz w:val="18"/>
                <w:szCs w:val="18"/>
              </w:rPr>
            </w:pPr>
            <w:r>
              <w:rPr>
                <w:rFonts w:cs="Times New Roman" w:hint="eastAsia"/>
                <w:sz w:val="18"/>
                <w:szCs w:val="18"/>
              </w:rPr>
              <w:t>等同GB/T19488.2—2008数据元03007“行政区划数字代码”。</w:t>
            </w:r>
            <w:r>
              <w:rPr>
                <w:rFonts w:cs="Times New Roman"/>
                <w:sz w:val="18"/>
                <w:szCs w:val="18"/>
              </w:rPr>
              <w:br/>
            </w:r>
            <w:r>
              <w:rPr>
                <w:rFonts w:cs="Times New Roman" w:hint="eastAsia"/>
                <w:sz w:val="18"/>
                <w:szCs w:val="18"/>
              </w:rPr>
              <w:t>符合</w:t>
            </w:r>
            <w:r>
              <w:rPr>
                <w:rFonts w:cs="Times New Roman"/>
                <w:sz w:val="18"/>
                <w:szCs w:val="18"/>
              </w:rPr>
              <w:t>GB/T2260中的行政区划代码。</w:t>
            </w:r>
          </w:p>
        </w:tc>
      </w:tr>
      <w:tr w:rsidR="007C6BF0" w14:paraId="18A628AB" w14:textId="77777777">
        <w:trPr>
          <w:trHeight w:val="106"/>
          <w:jc w:val="center"/>
        </w:trPr>
        <w:tc>
          <w:tcPr>
            <w:tcW w:w="603" w:type="dxa"/>
            <w:vAlign w:val="center"/>
          </w:tcPr>
          <w:p w14:paraId="41DBA6DA" w14:textId="77777777" w:rsidR="007C6BF0" w:rsidRDefault="00000000">
            <w:pPr>
              <w:spacing w:after="0" w:line="259" w:lineRule="auto"/>
              <w:ind w:left="0" w:firstLine="0"/>
              <w:rPr>
                <w:rFonts w:cs="Times New Roman"/>
                <w:sz w:val="18"/>
                <w:szCs w:val="18"/>
              </w:rPr>
            </w:pPr>
            <w:r>
              <w:rPr>
                <w:rFonts w:cs="Times New Roman" w:hint="eastAsia"/>
                <w:sz w:val="18"/>
                <w:szCs w:val="18"/>
              </w:rPr>
              <w:t>9</w:t>
            </w:r>
          </w:p>
        </w:tc>
        <w:tc>
          <w:tcPr>
            <w:tcW w:w="1470" w:type="dxa"/>
            <w:vAlign w:val="center"/>
          </w:tcPr>
          <w:p w14:paraId="229CC76D" w14:textId="77777777" w:rsidR="007C6BF0" w:rsidRDefault="00000000">
            <w:pPr>
              <w:spacing w:after="0" w:line="259" w:lineRule="auto"/>
              <w:ind w:left="0" w:firstLine="0"/>
              <w:rPr>
                <w:rFonts w:cs="Times New Roman"/>
                <w:sz w:val="18"/>
                <w:szCs w:val="18"/>
              </w:rPr>
            </w:pPr>
            <w:r>
              <w:rPr>
                <w:rFonts w:cs="Times New Roman" w:hint="eastAsia"/>
                <w:sz w:val="18"/>
                <w:szCs w:val="18"/>
              </w:rPr>
              <w:t>法定代表人或负责人姓名</w:t>
            </w:r>
          </w:p>
        </w:tc>
        <w:tc>
          <w:tcPr>
            <w:tcW w:w="1255" w:type="dxa"/>
            <w:vAlign w:val="center"/>
          </w:tcPr>
          <w:p w14:paraId="739B5CFD" w14:textId="77777777" w:rsidR="007C6BF0" w:rsidRDefault="00000000">
            <w:pPr>
              <w:spacing w:after="0" w:line="259" w:lineRule="auto"/>
              <w:ind w:left="0" w:firstLine="0"/>
              <w:rPr>
                <w:rFonts w:cs="Times New Roman"/>
                <w:sz w:val="18"/>
                <w:szCs w:val="18"/>
              </w:rPr>
            </w:pPr>
            <w:r>
              <w:rPr>
                <w:rFonts w:cs="Times New Roman" w:hint="eastAsia"/>
                <w:sz w:val="18"/>
                <w:szCs w:val="18"/>
              </w:rPr>
              <w:t>fddbrxm</w:t>
            </w:r>
          </w:p>
        </w:tc>
        <w:tc>
          <w:tcPr>
            <w:tcW w:w="1134" w:type="dxa"/>
            <w:vAlign w:val="center"/>
          </w:tcPr>
          <w:p w14:paraId="2A4B3F30" w14:textId="77777777" w:rsidR="007C6BF0" w:rsidRDefault="00000000">
            <w:pPr>
              <w:spacing w:after="0" w:line="259" w:lineRule="auto"/>
              <w:ind w:left="0" w:firstLine="0"/>
              <w:rPr>
                <w:rFonts w:cs="Times New Roman"/>
                <w:sz w:val="18"/>
                <w:szCs w:val="18"/>
              </w:rPr>
            </w:pPr>
            <w:r>
              <w:rPr>
                <w:rFonts w:cs="Times New Roman" w:hint="eastAsia"/>
                <w:sz w:val="18"/>
                <w:szCs w:val="18"/>
              </w:rPr>
              <w:t>字符型</w:t>
            </w:r>
          </w:p>
        </w:tc>
        <w:tc>
          <w:tcPr>
            <w:tcW w:w="1134" w:type="dxa"/>
            <w:vAlign w:val="center"/>
          </w:tcPr>
          <w:p w14:paraId="23C3CFDC" w14:textId="77777777" w:rsidR="007C6BF0" w:rsidRDefault="00000000">
            <w:pPr>
              <w:spacing w:after="0" w:line="259" w:lineRule="auto"/>
              <w:ind w:left="0" w:firstLine="0"/>
              <w:rPr>
                <w:rFonts w:cs="Times New Roman"/>
                <w:sz w:val="18"/>
                <w:szCs w:val="18"/>
              </w:rPr>
            </w:pPr>
            <w:r>
              <w:rPr>
                <w:rFonts w:cs="Times New Roman" w:hint="eastAsia"/>
                <w:sz w:val="18"/>
                <w:szCs w:val="18"/>
              </w:rPr>
              <w:t>an..100</w:t>
            </w:r>
          </w:p>
        </w:tc>
        <w:tc>
          <w:tcPr>
            <w:tcW w:w="1134" w:type="dxa"/>
            <w:vAlign w:val="center"/>
          </w:tcPr>
          <w:p w14:paraId="2A09DFF9"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57E21E02" w14:textId="77777777" w:rsidR="007C6BF0" w:rsidRDefault="00000000">
            <w:pPr>
              <w:spacing w:after="0" w:line="259" w:lineRule="auto"/>
              <w:ind w:left="0" w:firstLine="0"/>
              <w:rPr>
                <w:rFonts w:cs="Times New Roman"/>
                <w:sz w:val="18"/>
                <w:szCs w:val="18"/>
              </w:rPr>
            </w:pPr>
            <w:r>
              <w:rPr>
                <w:rFonts w:cs="Times New Roman" w:hint="eastAsia"/>
                <w:sz w:val="18"/>
                <w:szCs w:val="18"/>
              </w:rPr>
              <w:t>等同GB/T19488.2—2008数据元02020“法定代表人”。</w:t>
            </w:r>
          </w:p>
        </w:tc>
      </w:tr>
      <w:tr w:rsidR="007C6BF0" w14:paraId="2690A1CE" w14:textId="77777777">
        <w:trPr>
          <w:trHeight w:val="106"/>
          <w:jc w:val="center"/>
        </w:trPr>
        <w:tc>
          <w:tcPr>
            <w:tcW w:w="603" w:type="dxa"/>
            <w:vAlign w:val="center"/>
          </w:tcPr>
          <w:p w14:paraId="3972D7DA" w14:textId="77777777" w:rsidR="007C6BF0" w:rsidRDefault="00000000">
            <w:pPr>
              <w:spacing w:after="0" w:line="259" w:lineRule="auto"/>
              <w:ind w:left="0" w:firstLine="0"/>
              <w:rPr>
                <w:rFonts w:cs="Times New Roman"/>
                <w:sz w:val="18"/>
                <w:szCs w:val="18"/>
              </w:rPr>
            </w:pPr>
            <w:r>
              <w:rPr>
                <w:rFonts w:cs="Times New Roman" w:hint="eastAsia"/>
                <w:sz w:val="18"/>
                <w:szCs w:val="18"/>
              </w:rPr>
              <w:t>10</w:t>
            </w:r>
          </w:p>
        </w:tc>
        <w:tc>
          <w:tcPr>
            <w:tcW w:w="1470" w:type="dxa"/>
            <w:vAlign w:val="center"/>
          </w:tcPr>
          <w:p w14:paraId="05CF94B9" w14:textId="77777777" w:rsidR="007C6BF0" w:rsidRDefault="00000000">
            <w:pPr>
              <w:spacing w:after="0" w:line="259" w:lineRule="auto"/>
              <w:ind w:left="0" w:firstLine="0"/>
              <w:rPr>
                <w:rFonts w:cs="Times New Roman"/>
                <w:sz w:val="18"/>
                <w:szCs w:val="18"/>
              </w:rPr>
            </w:pPr>
            <w:r>
              <w:rPr>
                <w:rFonts w:cs="Times New Roman" w:hint="eastAsia"/>
                <w:sz w:val="18"/>
                <w:szCs w:val="18"/>
              </w:rPr>
              <w:t>法定代表人或负责人证件类型</w:t>
            </w:r>
          </w:p>
        </w:tc>
        <w:tc>
          <w:tcPr>
            <w:tcW w:w="1255" w:type="dxa"/>
            <w:vAlign w:val="center"/>
          </w:tcPr>
          <w:p w14:paraId="07893E79" w14:textId="77777777" w:rsidR="007C6BF0" w:rsidRDefault="00000000">
            <w:pPr>
              <w:spacing w:after="0" w:line="259" w:lineRule="auto"/>
              <w:ind w:left="0" w:firstLine="0"/>
              <w:rPr>
                <w:rFonts w:cs="Times New Roman"/>
                <w:sz w:val="18"/>
                <w:szCs w:val="18"/>
              </w:rPr>
            </w:pPr>
            <w:r>
              <w:rPr>
                <w:rFonts w:cs="Times New Roman" w:hint="eastAsia"/>
                <w:sz w:val="18"/>
                <w:szCs w:val="18"/>
              </w:rPr>
              <w:t>fddbrzjlx</w:t>
            </w:r>
          </w:p>
        </w:tc>
        <w:tc>
          <w:tcPr>
            <w:tcW w:w="1134" w:type="dxa"/>
            <w:vAlign w:val="center"/>
          </w:tcPr>
          <w:p w14:paraId="372E6373" w14:textId="77777777" w:rsidR="007C6BF0" w:rsidRDefault="00000000">
            <w:pPr>
              <w:spacing w:after="0" w:line="259" w:lineRule="auto"/>
              <w:ind w:left="0" w:firstLine="0"/>
              <w:rPr>
                <w:rFonts w:cs="Times New Roman"/>
                <w:sz w:val="18"/>
                <w:szCs w:val="18"/>
              </w:rPr>
            </w:pPr>
            <w:r>
              <w:rPr>
                <w:rFonts w:cs="Times New Roman" w:hint="eastAsia"/>
                <w:sz w:val="18"/>
                <w:szCs w:val="18"/>
              </w:rPr>
              <w:t>字符型</w:t>
            </w:r>
          </w:p>
        </w:tc>
        <w:tc>
          <w:tcPr>
            <w:tcW w:w="1134" w:type="dxa"/>
            <w:vAlign w:val="center"/>
          </w:tcPr>
          <w:p w14:paraId="09AA1529" w14:textId="77777777" w:rsidR="007C6BF0" w:rsidRDefault="00000000">
            <w:pPr>
              <w:spacing w:after="0" w:line="259" w:lineRule="auto"/>
              <w:ind w:left="0" w:firstLine="0"/>
              <w:rPr>
                <w:rFonts w:cs="Times New Roman"/>
                <w:sz w:val="18"/>
                <w:szCs w:val="18"/>
              </w:rPr>
            </w:pPr>
            <w:r>
              <w:rPr>
                <w:rFonts w:cs="Times New Roman" w:hint="eastAsia"/>
                <w:sz w:val="18"/>
                <w:szCs w:val="18"/>
              </w:rPr>
              <w:t>a..50</w:t>
            </w:r>
          </w:p>
        </w:tc>
        <w:tc>
          <w:tcPr>
            <w:tcW w:w="1134" w:type="dxa"/>
            <w:vAlign w:val="center"/>
          </w:tcPr>
          <w:p w14:paraId="5CFA8C53"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12E64278" w14:textId="77777777" w:rsidR="007C6BF0" w:rsidRDefault="00000000">
            <w:pPr>
              <w:spacing w:after="0" w:line="259" w:lineRule="auto"/>
              <w:ind w:left="0" w:firstLine="0"/>
              <w:rPr>
                <w:rFonts w:cs="Times New Roman"/>
                <w:sz w:val="18"/>
                <w:szCs w:val="18"/>
              </w:rPr>
            </w:pPr>
            <w:r>
              <w:rPr>
                <w:rFonts w:cs="Times New Roman" w:hint="eastAsia"/>
                <w:sz w:val="18"/>
                <w:szCs w:val="18"/>
              </w:rPr>
              <w:t>符合</w:t>
            </w:r>
            <w:r>
              <w:rPr>
                <w:rFonts w:cs="Times New Roman"/>
                <w:sz w:val="18"/>
                <w:szCs w:val="18"/>
              </w:rPr>
              <w:t>GB/T 36104— 2018</w:t>
            </w:r>
            <w:r>
              <w:rPr>
                <w:rFonts w:cs="Times New Roman" w:hint="eastAsia"/>
                <w:sz w:val="18"/>
                <w:szCs w:val="18"/>
              </w:rPr>
              <w:t>数据元009 “法定代表人或负责人证件类型”。</w:t>
            </w:r>
          </w:p>
        </w:tc>
      </w:tr>
      <w:tr w:rsidR="007C6BF0" w14:paraId="77BB365A" w14:textId="77777777">
        <w:trPr>
          <w:trHeight w:val="106"/>
          <w:jc w:val="center"/>
        </w:trPr>
        <w:tc>
          <w:tcPr>
            <w:tcW w:w="603" w:type="dxa"/>
            <w:vAlign w:val="center"/>
          </w:tcPr>
          <w:p w14:paraId="159C15C2" w14:textId="77777777" w:rsidR="007C6BF0" w:rsidRDefault="00000000">
            <w:pPr>
              <w:spacing w:after="0" w:line="259" w:lineRule="auto"/>
              <w:ind w:left="0" w:firstLine="0"/>
              <w:rPr>
                <w:rFonts w:cs="Times New Roman"/>
                <w:sz w:val="18"/>
                <w:szCs w:val="18"/>
              </w:rPr>
            </w:pPr>
            <w:r>
              <w:rPr>
                <w:rFonts w:cs="Times New Roman" w:hint="eastAsia"/>
                <w:sz w:val="18"/>
                <w:szCs w:val="18"/>
              </w:rPr>
              <w:t>11</w:t>
            </w:r>
          </w:p>
        </w:tc>
        <w:tc>
          <w:tcPr>
            <w:tcW w:w="1470" w:type="dxa"/>
            <w:vAlign w:val="center"/>
          </w:tcPr>
          <w:p w14:paraId="1FFB769D" w14:textId="77777777" w:rsidR="007C6BF0" w:rsidRDefault="00000000">
            <w:pPr>
              <w:spacing w:after="0" w:line="259" w:lineRule="auto"/>
              <w:ind w:left="0" w:firstLine="0"/>
              <w:rPr>
                <w:rFonts w:cs="Times New Roman"/>
                <w:sz w:val="18"/>
                <w:szCs w:val="18"/>
              </w:rPr>
            </w:pPr>
            <w:r>
              <w:rPr>
                <w:rFonts w:cs="Times New Roman" w:hint="eastAsia"/>
                <w:sz w:val="18"/>
                <w:szCs w:val="18"/>
              </w:rPr>
              <w:t>法定代表人或负责人证件号码</w:t>
            </w:r>
          </w:p>
        </w:tc>
        <w:tc>
          <w:tcPr>
            <w:tcW w:w="1255" w:type="dxa"/>
            <w:vAlign w:val="center"/>
          </w:tcPr>
          <w:p w14:paraId="0D023549" w14:textId="77777777" w:rsidR="007C6BF0" w:rsidRDefault="00000000">
            <w:pPr>
              <w:spacing w:after="0" w:line="259" w:lineRule="auto"/>
              <w:ind w:left="0" w:firstLine="0"/>
              <w:rPr>
                <w:rFonts w:cs="Times New Roman"/>
                <w:sz w:val="18"/>
                <w:szCs w:val="18"/>
              </w:rPr>
            </w:pPr>
            <w:r>
              <w:rPr>
                <w:rFonts w:cs="Times New Roman" w:hint="eastAsia"/>
                <w:sz w:val="18"/>
                <w:szCs w:val="18"/>
              </w:rPr>
              <w:t>fddbrzjhm</w:t>
            </w:r>
          </w:p>
        </w:tc>
        <w:tc>
          <w:tcPr>
            <w:tcW w:w="1134" w:type="dxa"/>
            <w:vAlign w:val="center"/>
          </w:tcPr>
          <w:p w14:paraId="28C2F99A" w14:textId="77777777" w:rsidR="007C6BF0" w:rsidRDefault="00000000">
            <w:pPr>
              <w:spacing w:after="0" w:line="259" w:lineRule="auto"/>
              <w:ind w:left="0" w:firstLine="0"/>
              <w:rPr>
                <w:rFonts w:cs="Times New Roman"/>
                <w:sz w:val="18"/>
                <w:szCs w:val="18"/>
              </w:rPr>
            </w:pPr>
            <w:r>
              <w:rPr>
                <w:rFonts w:cs="Times New Roman" w:hint="eastAsia"/>
                <w:sz w:val="18"/>
                <w:szCs w:val="18"/>
              </w:rPr>
              <w:t>字符型</w:t>
            </w:r>
          </w:p>
        </w:tc>
        <w:tc>
          <w:tcPr>
            <w:tcW w:w="1134" w:type="dxa"/>
            <w:vAlign w:val="center"/>
          </w:tcPr>
          <w:p w14:paraId="5AEE58BE" w14:textId="77777777" w:rsidR="007C6BF0" w:rsidRDefault="00000000">
            <w:pPr>
              <w:spacing w:after="0" w:line="259" w:lineRule="auto"/>
              <w:ind w:left="0" w:firstLine="0"/>
              <w:rPr>
                <w:rFonts w:cs="Times New Roman"/>
                <w:sz w:val="18"/>
                <w:szCs w:val="18"/>
              </w:rPr>
            </w:pPr>
            <w:r>
              <w:rPr>
                <w:rFonts w:cs="Times New Roman" w:hint="eastAsia"/>
                <w:sz w:val="18"/>
                <w:szCs w:val="18"/>
              </w:rPr>
              <w:t>an..25</w:t>
            </w:r>
          </w:p>
        </w:tc>
        <w:tc>
          <w:tcPr>
            <w:tcW w:w="1134" w:type="dxa"/>
            <w:vAlign w:val="center"/>
          </w:tcPr>
          <w:p w14:paraId="04CF5C06"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220A1458" w14:textId="77777777" w:rsidR="007C6BF0" w:rsidRDefault="00000000">
            <w:pPr>
              <w:spacing w:after="0" w:line="259" w:lineRule="auto"/>
              <w:ind w:left="0" w:firstLine="0"/>
              <w:rPr>
                <w:rFonts w:cs="Times New Roman"/>
                <w:sz w:val="18"/>
                <w:szCs w:val="18"/>
              </w:rPr>
            </w:pPr>
            <w:r>
              <w:rPr>
                <w:rFonts w:cs="Times New Roman" w:hint="eastAsia"/>
                <w:sz w:val="18"/>
                <w:szCs w:val="18"/>
              </w:rPr>
              <w:t>符合GB11643要求，或为中文与阿拉伯数字的组合。</w:t>
            </w:r>
          </w:p>
        </w:tc>
      </w:tr>
      <w:tr w:rsidR="007C6BF0" w14:paraId="13F4250C" w14:textId="77777777">
        <w:trPr>
          <w:trHeight w:val="106"/>
          <w:jc w:val="center"/>
        </w:trPr>
        <w:tc>
          <w:tcPr>
            <w:tcW w:w="603" w:type="dxa"/>
            <w:vAlign w:val="center"/>
          </w:tcPr>
          <w:p w14:paraId="64211859" w14:textId="77777777" w:rsidR="007C6BF0" w:rsidRDefault="00000000">
            <w:pPr>
              <w:spacing w:after="0" w:line="259" w:lineRule="auto"/>
              <w:ind w:left="0" w:firstLine="0"/>
              <w:rPr>
                <w:rFonts w:cs="Times New Roman"/>
                <w:sz w:val="18"/>
                <w:szCs w:val="18"/>
              </w:rPr>
            </w:pPr>
            <w:r>
              <w:rPr>
                <w:rFonts w:cs="Times New Roman" w:hint="eastAsia"/>
                <w:sz w:val="18"/>
                <w:szCs w:val="18"/>
              </w:rPr>
              <w:t>12</w:t>
            </w:r>
          </w:p>
        </w:tc>
        <w:tc>
          <w:tcPr>
            <w:tcW w:w="1470" w:type="dxa"/>
            <w:vAlign w:val="center"/>
          </w:tcPr>
          <w:p w14:paraId="64AFFFB2" w14:textId="77777777" w:rsidR="007C6BF0" w:rsidRDefault="00000000">
            <w:pPr>
              <w:spacing w:after="0" w:line="259" w:lineRule="auto"/>
              <w:ind w:left="0" w:firstLine="0"/>
              <w:rPr>
                <w:rFonts w:cs="Times New Roman"/>
                <w:sz w:val="18"/>
                <w:szCs w:val="18"/>
              </w:rPr>
            </w:pPr>
            <w:r>
              <w:rPr>
                <w:rFonts w:cs="Times New Roman" w:hint="eastAsia"/>
                <w:sz w:val="18"/>
                <w:szCs w:val="18"/>
              </w:rPr>
              <w:t>成立日期</w:t>
            </w:r>
          </w:p>
        </w:tc>
        <w:tc>
          <w:tcPr>
            <w:tcW w:w="1255" w:type="dxa"/>
            <w:vAlign w:val="center"/>
          </w:tcPr>
          <w:p w14:paraId="4EF1490C" w14:textId="77777777" w:rsidR="007C6BF0" w:rsidRDefault="00000000">
            <w:pPr>
              <w:spacing w:after="0" w:line="259" w:lineRule="auto"/>
              <w:ind w:left="0" w:firstLine="0"/>
              <w:rPr>
                <w:rFonts w:cs="Times New Roman"/>
                <w:sz w:val="18"/>
                <w:szCs w:val="18"/>
              </w:rPr>
            </w:pPr>
            <w:r>
              <w:rPr>
                <w:rFonts w:cs="Times New Roman" w:hint="eastAsia"/>
                <w:sz w:val="18"/>
                <w:szCs w:val="18"/>
              </w:rPr>
              <w:t>clrq</w:t>
            </w:r>
          </w:p>
        </w:tc>
        <w:tc>
          <w:tcPr>
            <w:tcW w:w="1134" w:type="dxa"/>
            <w:vAlign w:val="center"/>
          </w:tcPr>
          <w:p w14:paraId="198C3517" w14:textId="77777777" w:rsidR="007C6BF0" w:rsidRDefault="00000000">
            <w:pPr>
              <w:spacing w:after="0" w:line="259" w:lineRule="auto"/>
              <w:ind w:left="0" w:firstLine="0"/>
              <w:rPr>
                <w:rFonts w:cs="Times New Roman"/>
                <w:sz w:val="18"/>
                <w:szCs w:val="18"/>
              </w:rPr>
            </w:pPr>
            <w:r>
              <w:rPr>
                <w:rFonts w:cs="Times New Roman" w:hint="eastAsia"/>
                <w:sz w:val="18"/>
                <w:szCs w:val="18"/>
              </w:rPr>
              <w:t>日期型</w:t>
            </w:r>
          </w:p>
        </w:tc>
        <w:tc>
          <w:tcPr>
            <w:tcW w:w="1134" w:type="dxa"/>
            <w:vAlign w:val="center"/>
          </w:tcPr>
          <w:p w14:paraId="32DD8421" w14:textId="77777777" w:rsidR="007C6BF0" w:rsidRDefault="00000000">
            <w:pPr>
              <w:spacing w:after="0" w:line="259" w:lineRule="auto"/>
              <w:ind w:left="0" w:firstLine="0"/>
              <w:rPr>
                <w:rFonts w:cs="Times New Roman"/>
                <w:sz w:val="18"/>
                <w:szCs w:val="18"/>
              </w:rPr>
            </w:pPr>
            <w:r>
              <w:rPr>
                <w:rFonts w:cs="Times New Roman" w:hint="eastAsia"/>
                <w:sz w:val="18"/>
                <w:szCs w:val="18"/>
              </w:rPr>
              <w:t>YYYYMMDD或 YYYY-MM-DD</w:t>
            </w:r>
          </w:p>
        </w:tc>
        <w:tc>
          <w:tcPr>
            <w:tcW w:w="1134" w:type="dxa"/>
            <w:vAlign w:val="center"/>
          </w:tcPr>
          <w:p w14:paraId="7722B87B"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0A0C465D" w14:textId="77777777" w:rsidR="007C6BF0" w:rsidRDefault="00000000">
            <w:pPr>
              <w:spacing w:after="0" w:line="259" w:lineRule="auto"/>
              <w:ind w:left="0" w:firstLine="0"/>
              <w:rPr>
                <w:rFonts w:cs="Times New Roman"/>
                <w:sz w:val="18"/>
                <w:szCs w:val="18"/>
              </w:rPr>
            </w:pPr>
            <w:r>
              <w:rPr>
                <w:rFonts w:cs="Times New Roman" w:hint="eastAsia"/>
                <w:sz w:val="18"/>
                <w:szCs w:val="18"/>
              </w:rPr>
              <w:t>等同GB/T19488.2—2008数据元02042“成立日期”。</w:t>
            </w:r>
            <w:r>
              <w:rPr>
                <w:rFonts w:cs="Times New Roman"/>
                <w:sz w:val="18"/>
                <w:szCs w:val="18"/>
              </w:rPr>
              <w:br/>
            </w:r>
            <w:r>
              <w:rPr>
                <w:rFonts w:cs="Times New Roman" w:hint="eastAsia"/>
                <w:sz w:val="18"/>
                <w:szCs w:val="18"/>
              </w:rPr>
              <w:t>符合GB/T7408的日历日期，YYYYMMDD为基本格式，YYYY-MM-DD为扩展格式。</w:t>
            </w:r>
          </w:p>
        </w:tc>
      </w:tr>
      <w:tr w:rsidR="007C6BF0" w14:paraId="2635020F" w14:textId="77777777">
        <w:trPr>
          <w:trHeight w:val="106"/>
          <w:jc w:val="center"/>
        </w:trPr>
        <w:tc>
          <w:tcPr>
            <w:tcW w:w="603" w:type="dxa"/>
            <w:vAlign w:val="center"/>
          </w:tcPr>
          <w:p w14:paraId="183DE6DF" w14:textId="77777777" w:rsidR="007C6BF0" w:rsidRDefault="00000000">
            <w:pPr>
              <w:spacing w:after="0" w:line="259" w:lineRule="auto"/>
              <w:ind w:left="0" w:firstLine="0"/>
              <w:rPr>
                <w:rFonts w:cs="Times New Roman"/>
                <w:sz w:val="18"/>
                <w:szCs w:val="18"/>
              </w:rPr>
            </w:pPr>
            <w:r>
              <w:rPr>
                <w:rFonts w:cs="Times New Roman" w:hint="eastAsia"/>
                <w:sz w:val="18"/>
                <w:szCs w:val="18"/>
              </w:rPr>
              <w:t>13</w:t>
            </w:r>
          </w:p>
        </w:tc>
        <w:tc>
          <w:tcPr>
            <w:tcW w:w="1470" w:type="dxa"/>
            <w:vAlign w:val="center"/>
          </w:tcPr>
          <w:p w14:paraId="19CEC49E" w14:textId="77777777" w:rsidR="007C6BF0" w:rsidRDefault="00000000">
            <w:pPr>
              <w:spacing w:after="0" w:line="259" w:lineRule="auto"/>
              <w:ind w:left="0" w:firstLine="0"/>
              <w:rPr>
                <w:rFonts w:cs="Times New Roman"/>
                <w:sz w:val="18"/>
                <w:szCs w:val="18"/>
              </w:rPr>
            </w:pPr>
            <w:r>
              <w:rPr>
                <w:rFonts w:cs="Times New Roman" w:hint="eastAsia"/>
                <w:sz w:val="18"/>
                <w:szCs w:val="18"/>
              </w:rPr>
              <w:t>登记业务类型</w:t>
            </w:r>
          </w:p>
        </w:tc>
        <w:tc>
          <w:tcPr>
            <w:tcW w:w="1255" w:type="dxa"/>
            <w:vAlign w:val="center"/>
          </w:tcPr>
          <w:p w14:paraId="2C599F71" w14:textId="77777777" w:rsidR="007C6BF0" w:rsidRDefault="00000000">
            <w:pPr>
              <w:spacing w:after="0" w:line="259" w:lineRule="auto"/>
              <w:ind w:left="0" w:firstLine="0"/>
              <w:rPr>
                <w:rFonts w:cs="Times New Roman"/>
                <w:sz w:val="18"/>
                <w:szCs w:val="18"/>
              </w:rPr>
            </w:pPr>
            <w:r>
              <w:rPr>
                <w:rFonts w:cs="Times New Roman" w:hint="eastAsia"/>
                <w:sz w:val="18"/>
                <w:szCs w:val="18"/>
              </w:rPr>
              <w:t>djywlx</w:t>
            </w:r>
          </w:p>
        </w:tc>
        <w:tc>
          <w:tcPr>
            <w:tcW w:w="1134" w:type="dxa"/>
            <w:vAlign w:val="center"/>
          </w:tcPr>
          <w:p w14:paraId="054674D1" w14:textId="77777777" w:rsidR="007C6BF0" w:rsidRDefault="00000000">
            <w:pPr>
              <w:spacing w:after="0" w:line="259" w:lineRule="auto"/>
              <w:ind w:left="0" w:firstLine="0"/>
              <w:rPr>
                <w:rFonts w:cs="Times New Roman"/>
                <w:sz w:val="18"/>
                <w:szCs w:val="18"/>
              </w:rPr>
            </w:pPr>
            <w:r>
              <w:rPr>
                <w:rFonts w:cs="Times New Roman" w:hint="eastAsia"/>
                <w:sz w:val="18"/>
                <w:szCs w:val="18"/>
              </w:rPr>
              <w:t>数字型</w:t>
            </w:r>
          </w:p>
        </w:tc>
        <w:tc>
          <w:tcPr>
            <w:tcW w:w="1134" w:type="dxa"/>
            <w:vAlign w:val="center"/>
          </w:tcPr>
          <w:p w14:paraId="7AFC2354" w14:textId="77777777" w:rsidR="007C6BF0" w:rsidRDefault="00000000">
            <w:pPr>
              <w:spacing w:after="0" w:line="259" w:lineRule="auto"/>
              <w:ind w:left="0" w:firstLine="0"/>
              <w:rPr>
                <w:rFonts w:cs="Times New Roman"/>
                <w:sz w:val="18"/>
                <w:szCs w:val="18"/>
              </w:rPr>
            </w:pPr>
            <w:r>
              <w:rPr>
                <w:rFonts w:cs="Times New Roman" w:hint="eastAsia"/>
                <w:sz w:val="18"/>
                <w:szCs w:val="18"/>
              </w:rPr>
              <w:t>n2</w:t>
            </w:r>
          </w:p>
        </w:tc>
        <w:tc>
          <w:tcPr>
            <w:tcW w:w="1134" w:type="dxa"/>
            <w:vAlign w:val="center"/>
          </w:tcPr>
          <w:p w14:paraId="35E45091"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12F398AE" w14:textId="77777777" w:rsidR="007C6BF0" w:rsidRDefault="00000000">
            <w:pPr>
              <w:spacing w:after="0" w:line="259" w:lineRule="auto"/>
              <w:ind w:left="0" w:firstLine="0"/>
              <w:rPr>
                <w:rFonts w:cs="Times New Roman"/>
                <w:sz w:val="18"/>
                <w:szCs w:val="18"/>
              </w:rPr>
            </w:pPr>
            <w:r>
              <w:rPr>
                <w:rFonts w:cs="Times New Roman" w:hint="eastAsia"/>
                <w:sz w:val="18"/>
                <w:szCs w:val="18"/>
              </w:rPr>
              <w:t>符合</w:t>
            </w:r>
            <w:r>
              <w:rPr>
                <w:rFonts w:cs="Times New Roman"/>
                <w:sz w:val="18"/>
                <w:szCs w:val="18"/>
              </w:rPr>
              <w:t>GB/T36104—2018数据元0012“登记业务类型”</w:t>
            </w:r>
          </w:p>
        </w:tc>
      </w:tr>
      <w:tr w:rsidR="007C6BF0" w14:paraId="3E0E3FE8" w14:textId="77777777">
        <w:trPr>
          <w:trHeight w:val="106"/>
          <w:jc w:val="center"/>
        </w:trPr>
        <w:tc>
          <w:tcPr>
            <w:tcW w:w="603" w:type="dxa"/>
            <w:vAlign w:val="center"/>
          </w:tcPr>
          <w:p w14:paraId="5A9CD1CA" w14:textId="77777777" w:rsidR="007C6BF0" w:rsidRDefault="00000000">
            <w:pPr>
              <w:spacing w:after="0" w:line="259" w:lineRule="auto"/>
              <w:ind w:left="0" w:firstLine="0"/>
              <w:rPr>
                <w:rFonts w:cs="Times New Roman"/>
                <w:sz w:val="18"/>
                <w:szCs w:val="18"/>
              </w:rPr>
            </w:pPr>
            <w:r>
              <w:rPr>
                <w:rFonts w:cs="Times New Roman" w:hint="eastAsia"/>
                <w:sz w:val="18"/>
                <w:szCs w:val="18"/>
              </w:rPr>
              <w:t>14</w:t>
            </w:r>
          </w:p>
        </w:tc>
        <w:tc>
          <w:tcPr>
            <w:tcW w:w="1470" w:type="dxa"/>
            <w:vAlign w:val="center"/>
          </w:tcPr>
          <w:p w14:paraId="4D291224" w14:textId="77777777" w:rsidR="007C6BF0" w:rsidRDefault="00000000">
            <w:pPr>
              <w:spacing w:after="0" w:line="259" w:lineRule="auto"/>
              <w:ind w:left="0" w:firstLine="0"/>
              <w:rPr>
                <w:rFonts w:cs="Times New Roman"/>
                <w:sz w:val="18"/>
                <w:szCs w:val="18"/>
              </w:rPr>
            </w:pPr>
            <w:r>
              <w:rPr>
                <w:rFonts w:cs="Times New Roman" w:hint="eastAsia"/>
                <w:sz w:val="18"/>
                <w:szCs w:val="18"/>
              </w:rPr>
              <w:t>行业分类代码</w:t>
            </w:r>
          </w:p>
        </w:tc>
        <w:tc>
          <w:tcPr>
            <w:tcW w:w="1255" w:type="dxa"/>
            <w:vAlign w:val="center"/>
          </w:tcPr>
          <w:p w14:paraId="3BA9CE2A" w14:textId="77777777" w:rsidR="007C6BF0" w:rsidRDefault="00000000">
            <w:pPr>
              <w:spacing w:after="0" w:line="259" w:lineRule="auto"/>
              <w:ind w:left="0" w:firstLine="0"/>
              <w:rPr>
                <w:rFonts w:cs="Times New Roman"/>
                <w:sz w:val="18"/>
                <w:szCs w:val="18"/>
              </w:rPr>
            </w:pPr>
            <w:r>
              <w:rPr>
                <w:rFonts w:cs="Times New Roman" w:hint="eastAsia"/>
                <w:sz w:val="18"/>
                <w:szCs w:val="18"/>
              </w:rPr>
              <w:t>jjhydm</w:t>
            </w:r>
          </w:p>
        </w:tc>
        <w:tc>
          <w:tcPr>
            <w:tcW w:w="1134" w:type="dxa"/>
            <w:vAlign w:val="center"/>
          </w:tcPr>
          <w:p w14:paraId="7C56E7FD" w14:textId="77777777" w:rsidR="007C6BF0" w:rsidRDefault="00000000">
            <w:pPr>
              <w:spacing w:after="0" w:line="259" w:lineRule="auto"/>
              <w:ind w:left="0" w:firstLine="0"/>
              <w:rPr>
                <w:rFonts w:cs="Times New Roman"/>
                <w:sz w:val="18"/>
                <w:szCs w:val="18"/>
              </w:rPr>
            </w:pPr>
            <w:r>
              <w:rPr>
                <w:rFonts w:cs="Times New Roman" w:hint="eastAsia"/>
                <w:sz w:val="18"/>
                <w:szCs w:val="18"/>
              </w:rPr>
              <w:t>数字型</w:t>
            </w:r>
          </w:p>
        </w:tc>
        <w:tc>
          <w:tcPr>
            <w:tcW w:w="1134" w:type="dxa"/>
            <w:vAlign w:val="center"/>
          </w:tcPr>
          <w:p w14:paraId="2D0EC0BC" w14:textId="77777777" w:rsidR="007C6BF0" w:rsidRDefault="00000000">
            <w:pPr>
              <w:spacing w:after="0" w:line="259" w:lineRule="auto"/>
              <w:ind w:left="0" w:firstLine="0"/>
              <w:rPr>
                <w:rFonts w:cs="Times New Roman"/>
                <w:sz w:val="18"/>
                <w:szCs w:val="18"/>
              </w:rPr>
            </w:pPr>
            <w:r>
              <w:rPr>
                <w:rFonts w:cs="Times New Roman" w:hint="eastAsia"/>
                <w:sz w:val="18"/>
                <w:szCs w:val="18"/>
              </w:rPr>
              <w:t>n..4</w:t>
            </w:r>
          </w:p>
        </w:tc>
        <w:tc>
          <w:tcPr>
            <w:tcW w:w="1134" w:type="dxa"/>
            <w:vAlign w:val="center"/>
          </w:tcPr>
          <w:p w14:paraId="2A04AE76"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10A5A742" w14:textId="77777777" w:rsidR="007C6BF0" w:rsidRDefault="00000000">
            <w:pPr>
              <w:spacing w:after="0" w:line="259" w:lineRule="auto"/>
              <w:ind w:left="0" w:firstLine="0"/>
              <w:rPr>
                <w:rFonts w:cs="Times New Roman"/>
                <w:sz w:val="18"/>
                <w:szCs w:val="18"/>
              </w:rPr>
            </w:pPr>
            <w:r>
              <w:rPr>
                <w:rFonts w:cs="Times New Roman" w:hint="eastAsia"/>
                <w:sz w:val="18"/>
                <w:szCs w:val="18"/>
              </w:rPr>
              <w:t>符合GB/T4754中的行业代码。</w:t>
            </w:r>
            <w:r>
              <w:rPr>
                <w:rFonts w:cs="Times New Roman"/>
                <w:sz w:val="18"/>
                <w:szCs w:val="18"/>
              </w:rPr>
              <w:br/>
            </w:r>
            <w:r>
              <w:rPr>
                <w:rFonts w:cs="Times New Roman" w:hint="eastAsia"/>
                <w:sz w:val="18"/>
                <w:szCs w:val="18"/>
              </w:rPr>
              <w:t>等同GB/T19488.2—2008数据元02014“行业代码”。</w:t>
            </w:r>
          </w:p>
        </w:tc>
      </w:tr>
      <w:tr w:rsidR="007C6BF0" w14:paraId="6A5E3A87" w14:textId="77777777">
        <w:trPr>
          <w:trHeight w:val="106"/>
          <w:jc w:val="center"/>
        </w:trPr>
        <w:tc>
          <w:tcPr>
            <w:tcW w:w="603" w:type="dxa"/>
            <w:vAlign w:val="center"/>
          </w:tcPr>
          <w:p w14:paraId="43B67236" w14:textId="77777777" w:rsidR="007C6BF0" w:rsidRDefault="00000000">
            <w:pPr>
              <w:spacing w:after="0" w:line="259" w:lineRule="auto"/>
              <w:ind w:left="0" w:firstLine="0"/>
              <w:rPr>
                <w:rFonts w:cs="Times New Roman"/>
                <w:sz w:val="18"/>
                <w:szCs w:val="18"/>
              </w:rPr>
            </w:pPr>
            <w:r>
              <w:rPr>
                <w:rFonts w:cs="Times New Roman" w:hint="eastAsia"/>
                <w:sz w:val="18"/>
                <w:szCs w:val="18"/>
              </w:rPr>
              <w:t>15</w:t>
            </w:r>
          </w:p>
        </w:tc>
        <w:tc>
          <w:tcPr>
            <w:tcW w:w="1470" w:type="dxa"/>
            <w:vAlign w:val="center"/>
          </w:tcPr>
          <w:p w14:paraId="49484DAB" w14:textId="77777777" w:rsidR="007C6BF0" w:rsidRDefault="00000000">
            <w:pPr>
              <w:spacing w:after="0" w:line="259" w:lineRule="auto"/>
              <w:ind w:left="0" w:firstLine="0"/>
              <w:rPr>
                <w:rFonts w:cs="Times New Roman"/>
                <w:sz w:val="18"/>
                <w:szCs w:val="18"/>
              </w:rPr>
            </w:pPr>
            <w:r>
              <w:rPr>
                <w:rFonts w:cs="Times New Roman" w:hint="eastAsia"/>
                <w:sz w:val="18"/>
                <w:szCs w:val="18"/>
              </w:rPr>
              <w:t>经济类型代码</w:t>
            </w:r>
          </w:p>
        </w:tc>
        <w:tc>
          <w:tcPr>
            <w:tcW w:w="1255" w:type="dxa"/>
            <w:vAlign w:val="center"/>
          </w:tcPr>
          <w:p w14:paraId="75D880F8" w14:textId="77777777" w:rsidR="007C6BF0" w:rsidRDefault="00000000">
            <w:pPr>
              <w:spacing w:after="0" w:line="259" w:lineRule="auto"/>
              <w:ind w:left="0" w:firstLine="0"/>
              <w:rPr>
                <w:rFonts w:cs="Times New Roman"/>
                <w:sz w:val="18"/>
                <w:szCs w:val="18"/>
              </w:rPr>
            </w:pPr>
            <w:r>
              <w:rPr>
                <w:rFonts w:cs="Times New Roman" w:hint="eastAsia"/>
                <w:sz w:val="18"/>
                <w:szCs w:val="18"/>
              </w:rPr>
              <w:t>jjlxdm</w:t>
            </w:r>
          </w:p>
        </w:tc>
        <w:tc>
          <w:tcPr>
            <w:tcW w:w="1134" w:type="dxa"/>
            <w:vAlign w:val="center"/>
          </w:tcPr>
          <w:p w14:paraId="0DD8A0DC" w14:textId="77777777" w:rsidR="007C6BF0" w:rsidRDefault="00000000">
            <w:pPr>
              <w:spacing w:after="0" w:line="259" w:lineRule="auto"/>
              <w:ind w:left="0" w:firstLine="0"/>
              <w:rPr>
                <w:rFonts w:cs="Times New Roman"/>
                <w:sz w:val="18"/>
                <w:szCs w:val="18"/>
              </w:rPr>
            </w:pPr>
            <w:r>
              <w:rPr>
                <w:rFonts w:cs="Times New Roman" w:hint="eastAsia"/>
                <w:sz w:val="18"/>
                <w:szCs w:val="18"/>
              </w:rPr>
              <w:t>数字型</w:t>
            </w:r>
          </w:p>
        </w:tc>
        <w:tc>
          <w:tcPr>
            <w:tcW w:w="1134" w:type="dxa"/>
            <w:vAlign w:val="center"/>
          </w:tcPr>
          <w:p w14:paraId="4A9FC7A7" w14:textId="77777777" w:rsidR="007C6BF0" w:rsidRDefault="00000000">
            <w:pPr>
              <w:spacing w:after="0" w:line="259" w:lineRule="auto"/>
              <w:ind w:left="0" w:firstLine="0"/>
              <w:rPr>
                <w:rFonts w:cs="Times New Roman"/>
                <w:sz w:val="18"/>
                <w:szCs w:val="18"/>
              </w:rPr>
            </w:pPr>
            <w:r>
              <w:rPr>
                <w:rFonts w:cs="Times New Roman" w:hint="eastAsia"/>
                <w:sz w:val="18"/>
                <w:szCs w:val="18"/>
              </w:rPr>
              <w:t>n3</w:t>
            </w:r>
          </w:p>
        </w:tc>
        <w:tc>
          <w:tcPr>
            <w:tcW w:w="1134" w:type="dxa"/>
            <w:vAlign w:val="center"/>
          </w:tcPr>
          <w:p w14:paraId="6EBB2031"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1BCEDF6E" w14:textId="77777777" w:rsidR="007C6BF0" w:rsidRDefault="00000000">
            <w:pPr>
              <w:spacing w:after="0" w:line="259" w:lineRule="auto"/>
              <w:ind w:left="0" w:firstLine="0"/>
              <w:rPr>
                <w:rFonts w:cs="Times New Roman"/>
                <w:sz w:val="18"/>
                <w:szCs w:val="18"/>
              </w:rPr>
            </w:pPr>
            <w:r>
              <w:rPr>
                <w:rFonts w:cs="Times New Roman" w:hint="eastAsia"/>
                <w:sz w:val="18"/>
                <w:szCs w:val="18"/>
              </w:rPr>
              <w:t>符合GB/T12402中的经济类型代码。</w:t>
            </w:r>
            <w:r>
              <w:rPr>
                <w:rFonts w:cs="Times New Roman" w:hint="eastAsia"/>
                <w:sz w:val="18"/>
                <w:szCs w:val="18"/>
              </w:rPr>
              <w:br/>
              <w:t>等同GB/T19488.2—2008数据元02012“经济类型代码”。</w:t>
            </w:r>
          </w:p>
        </w:tc>
      </w:tr>
      <w:tr w:rsidR="007C6BF0" w14:paraId="2DF7EF07" w14:textId="77777777">
        <w:trPr>
          <w:trHeight w:val="106"/>
          <w:jc w:val="center"/>
        </w:trPr>
        <w:tc>
          <w:tcPr>
            <w:tcW w:w="603" w:type="dxa"/>
            <w:vAlign w:val="center"/>
          </w:tcPr>
          <w:p w14:paraId="3BF83665" w14:textId="77777777" w:rsidR="007C6BF0" w:rsidRDefault="00000000">
            <w:pPr>
              <w:spacing w:after="0" w:line="259" w:lineRule="auto"/>
              <w:ind w:left="0" w:firstLine="0"/>
              <w:rPr>
                <w:rFonts w:cs="Times New Roman"/>
                <w:sz w:val="18"/>
                <w:szCs w:val="18"/>
              </w:rPr>
            </w:pPr>
            <w:r>
              <w:rPr>
                <w:rFonts w:cs="Times New Roman" w:hint="eastAsia"/>
                <w:sz w:val="18"/>
                <w:szCs w:val="18"/>
              </w:rPr>
              <w:t>16</w:t>
            </w:r>
          </w:p>
        </w:tc>
        <w:tc>
          <w:tcPr>
            <w:tcW w:w="1470" w:type="dxa"/>
            <w:vAlign w:val="center"/>
          </w:tcPr>
          <w:p w14:paraId="7326F30A" w14:textId="77777777" w:rsidR="006A72F1" w:rsidRDefault="00000000">
            <w:pPr>
              <w:spacing w:after="0" w:line="259" w:lineRule="auto"/>
              <w:ind w:left="0" w:firstLine="0"/>
              <w:rPr>
                <w:ins w:id="1" w:author="志东" w:date="2023-11-06T16:51:00Z"/>
                <w:rFonts w:cs="Times New Roman"/>
                <w:sz w:val="18"/>
                <w:szCs w:val="18"/>
              </w:rPr>
            </w:pPr>
            <w:del w:id="2" w:author="志东" w:date="2023-11-03T11:14:00Z">
              <w:r w:rsidDel="000A10BA">
                <w:rPr>
                  <w:rFonts w:cs="Times New Roman" w:hint="eastAsia"/>
                  <w:sz w:val="18"/>
                  <w:szCs w:val="18"/>
                </w:rPr>
                <w:delText>货币种类</w:delText>
              </w:r>
            </w:del>
          </w:p>
          <w:p w14:paraId="3C4B8301" w14:textId="58E8B9A6" w:rsidR="007C6BF0" w:rsidRDefault="000A10BA">
            <w:pPr>
              <w:spacing w:after="0" w:line="259" w:lineRule="auto"/>
              <w:ind w:left="0" w:firstLine="0"/>
              <w:rPr>
                <w:rFonts w:cs="Times New Roman"/>
                <w:sz w:val="18"/>
                <w:szCs w:val="18"/>
              </w:rPr>
            </w:pPr>
            <w:ins w:id="3" w:author="志东" w:date="2023-11-03T11:14:00Z">
              <w:r>
                <w:rPr>
                  <w:rFonts w:cs="Times New Roman" w:hint="eastAsia"/>
                  <w:sz w:val="18"/>
                  <w:szCs w:val="18"/>
                </w:rPr>
                <w:t>注册资本币种</w:t>
              </w:r>
            </w:ins>
          </w:p>
        </w:tc>
        <w:tc>
          <w:tcPr>
            <w:tcW w:w="1255" w:type="dxa"/>
            <w:vAlign w:val="center"/>
          </w:tcPr>
          <w:p w14:paraId="37ED8DB0" w14:textId="5943F316" w:rsidR="007C6BF0" w:rsidRDefault="00761883">
            <w:pPr>
              <w:spacing w:after="0" w:line="259" w:lineRule="auto"/>
              <w:ind w:left="0" w:firstLine="0"/>
              <w:rPr>
                <w:rFonts w:cs="Times New Roman"/>
                <w:sz w:val="18"/>
                <w:szCs w:val="18"/>
              </w:rPr>
            </w:pPr>
            <w:ins w:id="4" w:author="志东" w:date="2023-11-03T16:28:00Z">
              <w:r>
                <w:rPr>
                  <w:rFonts w:cs="Times New Roman" w:hint="eastAsia"/>
                  <w:sz w:val="18"/>
                  <w:szCs w:val="18"/>
                </w:rPr>
                <w:t>zczbbz</w:t>
              </w:r>
            </w:ins>
            <w:del w:id="5" w:author="志东" w:date="2023-11-03T16:28:00Z">
              <w:r w:rsidDel="00761883">
                <w:rPr>
                  <w:rFonts w:cs="Times New Roman" w:hint="eastAsia"/>
                  <w:sz w:val="18"/>
                  <w:szCs w:val="18"/>
                </w:rPr>
                <w:delText>hbzl</w:delText>
              </w:r>
            </w:del>
          </w:p>
        </w:tc>
        <w:tc>
          <w:tcPr>
            <w:tcW w:w="1134" w:type="dxa"/>
            <w:vAlign w:val="center"/>
          </w:tcPr>
          <w:p w14:paraId="2F6167FD" w14:textId="77777777" w:rsidR="007C6BF0" w:rsidRDefault="00000000">
            <w:pPr>
              <w:spacing w:after="0" w:line="259" w:lineRule="auto"/>
              <w:ind w:left="0" w:firstLine="0"/>
              <w:rPr>
                <w:rFonts w:cs="Times New Roman"/>
                <w:sz w:val="18"/>
                <w:szCs w:val="18"/>
              </w:rPr>
            </w:pPr>
            <w:r>
              <w:rPr>
                <w:rFonts w:cs="Times New Roman" w:hint="eastAsia"/>
                <w:sz w:val="18"/>
                <w:szCs w:val="18"/>
              </w:rPr>
              <w:t>字符型</w:t>
            </w:r>
          </w:p>
        </w:tc>
        <w:tc>
          <w:tcPr>
            <w:tcW w:w="1134" w:type="dxa"/>
            <w:vAlign w:val="center"/>
          </w:tcPr>
          <w:p w14:paraId="46DF2096" w14:textId="77777777" w:rsidR="007C6BF0" w:rsidRDefault="00000000">
            <w:pPr>
              <w:spacing w:after="0" w:line="259" w:lineRule="auto"/>
              <w:ind w:left="0" w:firstLine="0"/>
              <w:rPr>
                <w:rFonts w:cs="Times New Roman"/>
                <w:sz w:val="18"/>
                <w:szCs w:val="18"/>
              </w:rPr>
            </w:pPr>
            <w:r>
              <w:rPr>
                <w:rFonts w:cs="Times New Roman" w:hint="eastAsia"/>
                <w:sz w:val="18"/>
                <w:szCs w:val="18"/>
              </w:rPr>
              <w:t>an3</w:t>
            </w:r>
          </w:p>
        </w:tc>
        <w:tc>
          <w:tcPr>
            <w:tcW w:w="1134" w:type="dxa"/>
            <w:vAlign w:val="center"/>
          </w:tcPr>
          <w:p w14:paraId="78F205DC"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77D7D449" w14:textId="77777777" w:rsidR="007C6BF0" w:rsidRDefault="00000000">
            <w:pPr>
              <w:spacing w:after="0" w:line="259" w:lineRule="auto"/>
              <w:ind w:left="0" w:firstLine="0"/>
              <w:rPr>
                <w:rFonts w:cs="Times New Roman"/>
                <w:sz w:val="18"/>
                <w:szCs w:val="18"/>
              </w:rPr>
            </w:pPr>
            <w:r>
              <w:rPr>
                <w:rFonts w:cs="Times New Roman" w:hint="eastAsia"/>
                <w:sz w:val="18"/>
                <w:szCs w:val="18"/>
              </w:rPr>
              <w:t>符合GB/T12406种的货币和资金代码。</w:t>
            </w:r>
            <w:r>
              <w:rPr>
                <w:rFonts w:cs="Times New Roman" w:hint="eastAsia"/>
                <w:sz w:val="18"/>
                <w:szCs w:val="18"/>
              </w:rPr>
              <w:br/>
              <w:t>等同GB/T19488.2—2008数据元06003“货币数字代码”。</w:t>
            </w:r>
          </w:p>
        </w:tc>
      </w:tr>
      <w:tr w:rsidR="007C6BF0" w14:paraId="1EE5106E" w14:textId="77777777">
        <w:trPr>
          <w:trHeight w:val="106"/>
          <w:jc w:val="center"/>
        </w:trPr>
        <w:tc>
          <w:tcPr>
            <w:tcW w:w="603" w:type="dxa"/>
            <w:vAlign w:val="center"/>
          </w:tcPr>
          <w:p w14:paraId="1B99B8C9" w14:textId="77777777" w:rsidR="007C6BF0" w:rsidRDefault="00000000">
            <w:pPr>
              <w:spacing w:after="0" w:line="259" w:lineRule="auto"/>
              <w:ind w:left="0" w:firstLine="0"/>
              <w:rPr>
                <w:rFonts w:cs="Times New Roman"/>
                <w:sz w:val="18"/>
                <w:szCs w:val="18"/>
              </w:rPr>
            </w:pPr>
            <w:r>
              <w:rPr>
                <w:rFonts w:cs="Times New Roman" w:hint="eastAsia"/>
                <w:sz w:val="18"/>
                <w:szCs w:val="18"/>
              </w:rPr>
              <w:t>17</w:t>
            </w:r>
          </w:p>
        </w:tc>
        <w:tc>
          <w:tcPr>
            <w:tcW w:w="1470" w:type="dxa"/>
            <w:vAlign w:val="center"/>
          </w:tcPr>
          <w:p w14:paraId="0981676D" w14:textId="77777777" w:rsidR="006A72F1" w:rsidRDefault="00000000">
            <w:pPr>
              <w:spacing w:after="0" w:line="259" w:lineRule="auto"/>
              <w:ind w:left="0" w:firstLine="0"/>
              <w:rPr>
                <w:ins w:id="6" w:author="志东" w:date="2023-11-06T16:51:00Z"/>
                <w:rFonts w:cs="Times New Roman"/>
                <w:sz w:val="18"/>
                <w:szCs w:val="18"/>
              </w:rPr>
            </w:pPr>
            <w:del w:id="7" w:author="志东" w:date="2023-11-03T11:14:00Z">
              <w:r w:rsidDel="000A10BA">
                <w:rPr>
                  <w:rFonts w:cs="Times New Roman" w:hint="eastAsia"/>
                  <w:sz w:val="18"/>
                  <w:szCs w:val="18"/>
                </w:rPr>
                <w:delText>注册资金</w:delText>
              </w:r>
            </w:del>
          </w:p>
          <w:p w14:paraId="7352B74E" w14:textId="6B0A6995" w:rsidR="007C6BF0" w:rsidRDefault="000A10BA">
            <w:pPr>
              <w:spacing w:after="0" w:line="259" w:lineRule="auto"/>
              <w:ind w:left="0" w:firstLine="0"/>
              <w:rPr>
                <w:rFonts w:cs="Times New Roman"/>
                <w:sz w:val="18"/>
                <w:szCs w:val="18"/>
              </w:rPr>
            </w:pPr>
            <w:ins w:id="8" w:author="志东" w:date="2023-11-03T11:14:00Z">
              <w:r>
                <w:rPr>
                  <w:rFonts w:cs="Times New Roman" w:hint="eastAsia"/>
                  <w:sz w:val="18"/>
                  <w:szCs w:val="18"/>
                </w:rPr>
                <w:t>注册资本</w:t>
              </w:r>
            </w:ins>
          </w:p>
        </w:tc>
        <w:tc>
          <w:tcPr>
            <w:tcW w:w="1255" w:type="dxa"/>
            <w:vAlign w:val="center"/>
          </w:tcPr>
          <w:p w14:paraId="474F25B2" w14:textId="277B5BDC" w:rsidR="007C6BF0" w:rsidRDefault="00000000">
            <w:pPr>
              <w:spacing w:after="0" w:line="259" w:lineRule="auto"/>
              <w:ind w:left="0" w:firstLine="0"/>
              <w:rPr>
                <w:rFonts w:cs="Times New Roman"/>
                <w:sz w:val="18"/>
                <w:szCs w:val="18"/>
              </w:rPr>
            </w:pPr>
            <w:r>
              <w:rPr>
                <w:rFonts w:cs="Times New Roman" w:hint="eastAsia"/>
                <w:sz w:val="18"/>
                <w:szCs w:val="18"/>
              </w:rPr>
              <w:t>zcz</w:t>
            </w:r>
            <w:ins w:id="9" w:author="志东" w:date="2023-11-03T16:27:00Z">
              <w:r w:rsidR="00761883">
                <w:rPr>
                  <w:rFonts w:cs="Times New Roman" w:hint="eastAsia"/>
                  <w:sz w:val="18"/>
                  <w:szCs w:val="18"/>
                </w:rPr>
                <w:t>b</w:t>
              </w:r>
            </w:ins>
            <w:del w:id="10" w:author="志东" w:date="2023-11-03T16:27:00Z">
              <w:r w:rsidDel="00761883">
                <w:rPr>
                  <w:rFonts w:cs="Times New Roman" w:hint="eastAsia"/>
                  <w:sz w:val="18"/>
                  <w:szCs w:val="18"/>
                </w:rPr>
                <w:delText>j</w:delText>
              </w:r>
            </w:del>
          </w:p>
        </w:tc>
        <w:tc>
          <w:tcPr>
            <w:tcW w:w="1134" w:type="dxa"/>
            <w:vAlign w:val="center"/>
          </w:tcPr>
          <w:p w14:paraId="4265E8F8" w14:textId="77777777" w:rsidR="007C6BF0" w:rsidRDefault="00000000">
            <w:pPr>
              <w:spacing w:after="0" w:line="259" w:lineRule="auto"/>
              <w:ind w:left="0" w:firstLine="0"/>
              <w:rPr>
                <w:rFonts w:cs="Times New Roman"/>
                <w:sz w:val="18"/>
                <w:szCs w:val="18"/>
              </w:rPr>
            </w:pPr>
            <w:r>
              <w:rPr>
                <w:rFonts w:cs="Times New Roman" w:hint="eastAsia"/>
                <w:sz w:val="18"/>
                <w:szCs w:val="18"/>
              </w:rPr>
              <w:t>数字型</w:t>
            </w:r>
          </w:p>
        </w:tc>
        <w:tc>
          <w:tcPr>
            <w:tcW w:w="1134" w:type="dxa"/>
            <w:vAlign w:val="center"/>
          </w:tcPr>
          <w:p w14:paraId="5AA73A9F" w14:textId="77777777" w:rsidR="007C6BF0" w:rsidRDefault="00000000">
            <w:pPr>
              <w:spacing w:after="0" w:line="259" w:lineRule="auto"/>
              <w:ind w:left="0" w:firstLine="0"/>
              <w:rPr>
                <w:rFonts w:cs="Times New Roman"/>
                <w:sz w:val="18"/>
                <w:szCs w:val="18"/>
              </w:rPr>
            </w:pPr>
            <w:r>
              <w:rPr>
                <w:rFonts w:cs="Times New Roman" w:hint="eastAsia"/>
                <w:sz w:val="18"/>
                <w:szCs w:val="18"/>
              </w:rPr>
              <w:t>n..24，8</w:t>
            </w:r>
          </w:p>
        </w:tc>
        <w:tc>
          <w:tcPr>
            <w:tcW w:w="1134" w:type="dxa"/>
            <w:vAlign w:val="center"/>
          </w:tcPr>
          <w:p w14:paraId="5C80DF5E"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570611C8" w14:textId="79AF7496" w:rsidR="007C6BF0" w:rsidRDefault="005B43E5">
            <w:pPr>
              <w:spacing w:after="0" w:line="259" w:lineRule="auto"/>
              <w:ind w:left="0" w:firstLine="0"/>
              <w:rPr>
                <w:rFonts w:cs="Times New Roman"/>
                <w:sz w:val="18"/>
                <w:szCs w:val="18"/>
              </w:rPr>
            </w:pPr>
            <w:ins w:id="11" w:author="志东" w:date="2023-11-03T13:52:00Z">
              <w:r>
                <w:rPr>
                  <w:rFonts w:cs="Times New Roman" w:hint="eastAsia"/>
                  <w:sz w:val="18"/>
                  <w:szCs w:val="18"/>
                </w:rPr>
                <w:t>企业工商营业执照</w:t>
              </w:r>
            </w:ins>
            <w:ins w:id="12" w:author="志东" w:date="2023-11-03T16:17:00Z">
              <w:r w:rsidR="008C4397">
                <w:rPr>
                  <w:rFonts w:cs="Times New Roman" w:hint="eastAsia"/>
                  <w:sz w:val="18"/>
                  <w:szCs w:val="18"/>
                </w:rPr>
                <w:t>、</w:t>
              </w:r>
            </w:ins>
            <w:ins w:id="13" w:author="志东" w:date="2023-11-03T13:52:00Z">
              <w:r>
                <w:rPr>
                  <w:rFonts w:cs="Times New Roman" w:hint="eastAsia"/>
                  <w:sz w:val="18"/>
                  <w:szCs w:val="18"/>
                </w:rPr>
                <w:t>国家企业信用公示系统</w:t>
              </w:r>
            </w:ins>
            <w:ins w:id="14" w:author="志东" w:date="2023-11-03T13:53:00Z">
              <w:r>
                <w:rPr>
                  <w:rFonts w:cs="Times New Roman" w:hint="eastAsia"/>
                  <w:sz w:val="18"/>
                  <w:szCs w:val="18"/>
                </w:rPr>
                <w:t>相关标准字段</w:t>
              </w:r>
            </w:ins>
          </w:p>
        </w:tc>
      </w:tr>
      <w:tr w:rsidR="007C6BF0" w14:paraId="49CF597A" w14:textId="77777777">
        <w:trPr>
          <w:trHeight w:val="106"/>
          <w:jc w:val="center"/>
        </w:trPr>
        <w:tc>
          <w:tcPr>
            <w:tcW w:w="603" w:type="dxa"/>
            <w:vAlign w:val="center"/>
          </w:tcPr>
          <w:p w14:paraId="54B41F94" w14:textId="77777777" w:rsidR="007C6BF0" w:rsidRDefault="00000000">
            <w:pPr>
              <w:spacing w:after="0" w:line="259" w:lineRule="auto"/>
              <w:ind w:left="0" w:firstLine="0"/>
              <w:rPr>
                <w:rFonts w:cs="Times New Roman"/>
                <w:sz w:val="18"/>
                <w:szCs w:val="18"/>
              </w:rPr>
            </w:pPr>
            <w:r>
              <w:rPr>
                <w:rFonts w:cs="Times New Roman" w:hint="eastAsia"/>
                <w:sz w:val="18"/>
                <w:szCs w:val="18"/>
              </w:rPr>
              <w:t>18</w:t>
            </w:r>
          </w:p>
        </w:tc>
        <w:tc>
          <w:tcPr>
            <w:tcW w:w="1470" w:type="dxa"/>
            <w:vAlign w:val="center"/>
          </w:tcPr>
          <w:p w14:paraId="1D2C65E2" w14:textId="77777777" w:rsidR="007C6BF0" w:rsidRDefault="00000000">
            <w:pPr>
              <w:spacing w:after="0" w:line="259" w:lineRule="auto"/>
              <w:ind w:left="0" w:firstLine="0"/>
              <w:rPr>
                <w:rFonts w:cs="Times New Roman"/>
                <w:sz w:val="18"/>
                <w:szCs w:val="18"/>
              </w:rPr>
            </w:pPr>
            <w:r>
              <w:rPr>
                <w:rFonts w:cs="Times New Roman" w:hint="eastAsia"/>
                <w:sz w:val="18"/>
                <w:szCs w:val="18"/>
              </w:rPr>
              <w:t>经营范围</w:t>
            </w:r>
          </w:p>
        </w:tc>
        <w:tc>
          <w:tcPr>
            <w:tcW w:w="1255" w:type="dxa"/>
            <w:vAlign w:val="center"/>
          </w:tcPr>
          <w:p w14:paraId="4B4D3EE8" w14:textId="77777777" w:rsidR="007C6BF0" w:rsidRDefault="00000000">
            <w:pPr>
              <w:spacing w:after="0" w:line="259" w:lineRule="auto"/>
              <w:ind w:left="0" w:firstLine="0"/>
              <w:rPr>
                <w:rFonts w:cs="Times New Roman"/>
                <w:sz w:val="18"/>
                <w:szCs w:val="18"/>
              </w:rPr>
            </w:pPr>
            <w:r>
              <w:rPr>
                <w:rFonts w:cs="Times New Roman" w:hint="eastAsia"/>
                <w:sz w:val="18"/>
                <w:szCs w:val="18"/>
              </w:rPr>
              <w:t>jyfw</w:t>
            </w:r>
          </w:p>
        </w:tc>
        <w:tc>
          <w:tcPr>
            <w:tcW w:w="1134" w:type="dxa"/>
            <w:vAlign w:val="center"/>
          </w:tcPr>
          <w:p w14:paraId="6D731FC6" w14:textId="77777777" w:rsidR="007C6BF0" w:rsidRDefault="00000000">
            <w:pPr>
              <w:spacing w:after="0" w:line="259" w:lineRule="auto"/>
              <w:ind w:left="0" w:firstLine="0"/>
              <w:rPr>
                <w:rFonts w:cs="Times New Roman"/>
                <w:sz w:val="18"/>
                <w:szCs w:val="18"/>
              </w:rPr>
            </w:pPr>
            <w:r>
              <w:rPr>
                <w:rFonts w:cs="Times New Roman" w:hint="eastAsia"/>
                <w:sz w:val="18"/>
                <w:szCs w:val="18"/>
              </w:rPr>
              <w:t>字符型</w:t>
            </w:r>
          </w:p>
        </w:tc>
        <w:tc>
          <w:tcPr>
            <w:tcW w:w="1134" w:type="dxa"/>
            <w:vAlign w:val="center"/>
          </w:tcPr>
          <w:p w14:paraId="7496D26E" w14:textId="77777777" w:rsidR="007C6BF0" w:rsidRDefault="00000000">
            <w:pPr>
              <w:spacing w:after="0" w:line="259" w:lineRule="auto"/>
              <w:ind w:left="0" w:firstLine="0"/>
              <w:rPr>
                <w:rFonts w:cs="Times New Roman"/>
                <w:sz w:val="18"/>
                <w:szCs w:val="18"/>
              </w:rPr>
            </w:pPr>
            <w:r>
              <w:rPr>
                <w:rFonts w:cs="Times New Roman" w:hint="eastAsia"/>
                <w:sz w:val="18"/>
                <w:szCs w:val="18"/>
              </w:rPr>
              <w:t>an..2000</w:t>
            </w:r>
          </w:p>
        </w:tc>
        <w:tc>
          <w:tcPr>
            <w:tcW w:w="1134" w:type="dxa"/>
            <w:vAlign w:val="center"/>
          </w:tcPr>
          <w:p w14:paraId="5913CE8E"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67E7FC85" w14:textId="77777777" w:rsidR="007C6BF0" w:rsidRDefault="00000000">
            <w:pPr>
              <w:spacing w:after="0" w:line="259" w:lineRule="auto"/>
              <w:ind w:left="0" w:firstLine="0"/>
              <w:rPr>
                <w:rFonts w:cs="Times New Roman"/>
                <w:sz w:val="18"/>
                <w:szCs w:val="18"/>
              </w:rPr>
            </w:pPr>
            <w:r>
              <w:rPr>
                <w:rFonts w:cs="Times New Roman" w:hint="eastAsia"/>
                <w:sz w:val="18"/>
                <w:szCs w:val="18"/>
              </w:rPr>
              <w:t>符合GB/T7635.1、GB/T7635.2的要求。</w:t>
            </w:r>
            <w:r>
              <w:rPr>
                <w:rFonts w:cs="Times New Roman" w:hint="eastAsia"/>
                <w:sz w:val="18"/>
                <w:szCs w:val="18"/>
              </w:rPr>
              <w:br/>
            </w:r>
            <w:r>
              <w:rPr>
                <w:rFonts w:cs="Times New Roman" w:hint="eastAsia"/>
                <w:sz w:val="18"/>
                <w:szCs w:val="18"/>
              </w:rPr>
              <w:lastRenderedPageBreak/>
              <w:t>等同GB/T19488.2—2008数据元02024“经营范围”。</w:t>
            </w:r>
          </w:p>
        </w:tc>
      </w:tr>
      <w:tr w:rsidR="007C6BF0" w14:paraId="18A05B7A" w14:textId="77777777">
        <w:trPr>
          <w:trHeight w:val="106"/>
          <w:jc w:val="center"/>
        </w:trPr>
        <w:tc>
          <w:tcPr>
            <w:tcW w:w="603" w:type="dxa"/>
            <w:vAlign w:val="center"/>
          </w:tcPr>
          <w:p w14:paraId="32A86B06" w14:textId="77777777" w:rsidR="007C6BF0" w:rsidRDefault="00000000">
            <w:pPr>
              <w:spacing w:after="0" w:line="259" w:lineRule="auto"/>
              <w:ind w:left="0" w:firstLine="0"/>
              <w:rPr>
                <w:rFonts w:cs="Times New Roman"/>
                <w:sz w:val="18"/>
                <w:szCs w:val="18"/>
              </w:rPr>
            </w:pPr>
            <w:r>
              <w:rPr>
                <w:rFonts w:cs="Times New Roman" w:hint="eastAsia"/>
                <w:sz w:val="18"/>
                <w:szCs w:val="18"/>
              </w:rPr>
              <w:lastRenderedPageBreak/>
              <w:t>19</w:t>
            </w:r>
          </w:p>
        </w:tc>
        <w:tc>
          <w:tcPr>
            <w:tcW w:w="1470" w:type="dxa"/>
            <w:vAlign w:val="center"/>
          </w:tcPr>
          <w:p w14:paraId="021E8685" w14:textId="77777777" w:rsidR="007C6BF0" w:rsidRDefault="00000000">
            <w:pPr>
              <w:spacing w:after="0" w:line="259" w:lineRule="auto"/>
              <w:ind w:left="0" w:firstLine="0"/>
              <w:rPr>
                <w:rFonts w:cs="Times New Roman"/>
                <w:sz w:val="18"/>
                <w:szCs w:val="18"/>
              </w:rPr>
            </w:pPr>
            <w:r>
              <w:rPr>
                <w:rFonts w:cs="Times New Roman" w:hint="eastAsia"/>
                <w:sz w:val="18"/>
                <w:szCs w:val="18"/>
              </w:rPr>
              <w:t>中信股权分类</w:t>
            </w:r>
          </w:p>
        </w:tc>
        <w:tc>
          <w:tcPr>
            <w:tcW w:w="1255" w:type="dxa"/>
            <w:vAlign w:val="center"/>
          </w:tcPr>
          <w:p w14:paraId="681B5EC7" w14:textId="77777777" w:rsidR="007C6BF0" w:rsidRDefault="00000000">
            <w:pPr>
              <w:spacing w:after="0" w:line="259" w:lineRule="auto"/>
              <w:ind w:left="0" w:firstLine="0"/>
              <w:rPr>
                <w:rFonts w:cs="Times New Roman"/>
                <w:sz w:val="18"/>
                <w:szCs w:val="18"/>
              </w:rPr>
            </w:pPr>
            <w:r>
              <w:rPr>
                <w:rFonts w:cs="Times New Roman" w:hint="eastAsia"/>
                <w:sz w:val="18"/>
                <w:szCs w:val="18"/>
              </w:rPr>
              <w:t>zxgqfl</w:t>
            </w:r>
          </w:p>
        </w:tc>
        <w:tc>
          <w:tcPr>
            <w:tcW w:w="1134" w:type="dxa"/>
            <w:vAlign w:val="center"/>
          </w:tcPr>
          <w:p w14:paraId="7D0FD68D" w14:textId="77777777" w:rsidR="007C6BF0" w:rsidRDefault="00000000">
            <w:pPr>
              <w:spacing w:after="0" w:line="259" w:lineRule="auto"/>
              <w:ind w:left="0" w:firstLine="0"/>
              <w:rPr>
                <w:rFonts w:cs="Times New Roman"/>
                <w:sz w:val="18"/>
                <w:szCs w:val="18"/>
              </w:rPr>
            </w:pPr>
            <w:r>
              <w:rPr>
                <w:rFonts w:cs="Times New Roman" w:hint="eastAsia"/>
                <w:sz w:val="18"/>
                <w:szCs w:val="18"/>
              </w:rPr>
              <w:t>数字型</w:t>
            </w:r>
          </w:p>
        </w:tc>
        <w:tc>
          <w:tcPr>
            <w:tcW w:w="1134" w:type="dxa"/>
            <w:vAlign w:val="center"/>
          </w:tcPr>
          <w:p w14:paraId="63A6E365" w14:textId="77777777" w:rsidR="007C6BF0" w:rsidRDefault="00000000">
            <w:pPr>
              <w:spacing w:after="0" w:line="259" w:lineRule="auto"/>
              <w:ind w:left="0" w:firstLine="0"/>
              <w:rPr>
                <w:rFonts w:cs="Times New Roman"/>
                <w:sz w:val="18"/>
                <w:szCs w:val="18"/>
              </w:rPr>
            </w:pPr>
            <w:r>
              <w:rPr>
                <w:rFonts w:cs="Times New Roman" w:hint="eastAsia"/>
                <w:sz w:val="18"/>
                <w:szCs w:val="18"/>
              </w:rPr>
              <w:t>n2</w:t>
            </w:r>
          </w:p>
        </w:tc>
        <w:tc>
          <w:tcPr>
            <w:tcW w:w="1134" w:type="dxa"/>
            <w:vAlign w:val="center"/>
          </w:tcPr>
          <w:p w14:paraId="146E836B"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6EB45EA9" w14:textId="77777777" w:rsidR="007C6BF0" w:rsidRDefault="00000000">
            <w:pPr>
              <w:spacing w:after="0" w:line="259" w:lineRule="auto"/>
              <w:ind w:left="0" w:firstLine="0"/>
              <w:rPr>
                <w:rFonts w:cs="Times New Roman"/>
                <w:sz w:val="18"/>
                <w:szCs w:val="18"/>
              </w:rPr>
            </w:pPr>
            <w:r>
              <w:rPr>
                <w:rFonts w:cs="Times New Roman" w:hint="eastAsia"/>
                <w:sz w:val="18"/>
                <w:szCs w:val="18"/>
              </w:rPr>
              <w:t>1.中信集团全级次并表子公司。</w:t>
            </w:r>
            <w:r>
              <w:rPr>
                <w:rFonts w:cs="Times New Roman" w:hint="eastAsia"/>
                <w:sz w:val="18"/>
                <w:szCs w:val="18"/>
              </w:rPr>
              <w:br/>
              <w:t>2.中信集团直接投资或由下属各级并表子公司直接投资的参股公司（不限持股比例）。</w:t>
            </w:r>
            <w:r>
              <w:rPr>
                <w:rFonts w:cs="Times New Roman" w:hint="eastAsia"/>
                <w:sz w:val="18"/>
                <w:szCs w:val="18"/>
              </w:rPr>
              <w:br/>
              <w:t>3.第2款中参股公司的下属各级并表子公司（不包括参股公司的参股公司</w:t>
            </w:r>
          </w:p>
        </w:tc>
      </w:tr>
      <w:tr w:rsidR="007C6BF0" w14:paraId="27F027D8" w14:textId="77777777">
        <w:trPr>
          <w:trHeight w:val="106"/>
          <w:jc w:val="center"/>
        </w:trPr>
        <w:tc>
          <w:tcPr>
            <w:tcW w:w="603" w:type="dxa"/>
            <w:vAlign w:val="center"/>
          </w:tcPr>
          <w:p w14:paraId="5AE22851" w14:textId="77777777" w:rsidR="007C6BF0" w:rsidRDefault="00000000">
            <w:pPr>
              <w:spacing w:after="0" w:line="259" w:lineRule="auto"/>
              <w:ind w:left="0" w:firstLine="0"/>
              <w:rPr>
                <w:rFonts w:cs="Times New Roman"/>
                <w:sz w:val="18"/>
                <w:szCs w:val="18"/>
              </w:rPr>
            </w:pPr>
            <w:r>
              <w:rPr>
                <w:rFonts w:cs="Times New Roman" w:hint="eastAsia"/>
                <w:sz w:val="18"/>
                <w:szCs w:val="18"/>
              </w:rPr>
              <w:t>20</w:t>
            </w:r>
          </w:p>
        </w:tc>
        <w:tc>
          <w:tcPr>
            <w:tcW w:w="1470" w:type="dxa"/>
            <w:vAlign w:val="center"/>
          </w:tcPr>
          <w:p w14:paraId="313192D4" w14:textId="77777777" w:rsidR="007C6BF0" w:rsidRDefault="00000000">
            <w:pPr>
              <w:spacing w:after="0" w:line="259" w:lineRule="auto"/>
              <w:ind w:left="0" w:firstLine="0"/>
              <w:rPr>
                <w:rFonts w:cs="Times New Roman"/>
                <w:sz w:val="18"/>
                <w:szCs w:val="18"/>
              </w:rPr>
            </w:pPr>
            <w:r>
              <w:rPr>
                <w:rFonts w:cs="Times New Roman" w:hint="eastAsia"/>
                <w:sz w:val="18"/>
                <w:szCs w:val="18"/>
              </w:rPr>
              <w:t>是否上市</w:t>
            </w:r>
          </w:p>
        </w:tc>
        <w:tc>
          <w:tcPr>
            <w:tcW w:w="1255" w:type="dxa"/>
            <w:vAlign w:val="center"/>
          </w:tcPr>
          <w:p w14:paraId="55DA9BF7" w14:textId="77777777" w:rsidR="007C6BF0" w:rsidRDefault="00000000">
            <w:pPr>
              <w:spacing w:after="0" w:line="259" w:lineRule="auto"/>
              <w:ind w:left="0" w:firstLine="0"/>
              <w:rPr>
                <w:rFonts w:cs="Times New Roman"/>
                <w:sz w:val="18"/>
                <w:szCs w:val="18"/>
              </w:rPr>
            </w:pPr>
            <w:r>
              <w:rPr>
                <w:rFonts w:cs="Times New Roman" w:hint="eastAsia"/>
                <w:sz w:val="18"/>
                <w:szCs w:val="18"/>
              </w:rPr>
              <w:t>sfss</w:t>
            </w:r>
          </w:p>
        </w:tc>
        <w:tc>
          <w:tcPr>
            <w:tcW w:w="1134" w:type="dxa"/>
            <w:vAlign w:val="center"/>
          </w:tcPr>
          <w:p w14:paraId="3E9E417A" w14:textId="77777777" w:rsidR="007C6BF0" w:rsidRDefault="00000000">
            <w:pPr>
              <w:spacing w:after="0" w:line="259" w:lineRule="auto"/>
              <w:ind w:left="0" w:firstLine="0"/>
              <w:rPr>
                <w:rFonts w:cs="Times New Roman"/>
                <w:sz w:val="18"/>
                <w:szCs w:val="18"/>
              </w:rPr>
            </w:pPr>
            <w:r>
              <w:rPr>
                <w:rFonts w:cs="Times New Roman" w:hint="eastAsia"/>
                <w:sz w:val="18"/>
                <w:szCs w:val="18"/>
              </w:rPr>
              <w:t>数字型</w:t>
            </w:r>
          </w:p>
        </w:tc>
        <w:tc>
          <w:tcPr>
            <w:tcW w:w="1134" w:type="dxa"/>
            <w:vAlign w:val="center"/>
          </w:tcPr>
          <w:p w14:paraId="5842AAA1" w14:textId="77777777" w:rsidR="007C6BF0" w:rsidRDefault="00000000">
            <w:pPr>
              <w:spacing w:after="0" w:line="259" w:lineRule="auto"/>
              <w:ind w:left="0" w:firstLine="0"/>
              <w:rPr>
                <w:rFonts w:cs="Times New Roman"/>
                <w:sz w:val="18"/>
                <w:szCs w:val="18"/>
              </w:rPr>
            </w:pPr>
            <w:r>
              <w:rPr>
                <w:rFonts w:cs="Times New Roman" w:hint="eastAsia"/>
                <w:sz w:val="18"/>
                <w:szCs w:val="18"/>
              </w:rPr>
              <w:t>n1</w:t>
            </w:r>
          </w:p>
        </w:tc>
        <w:tc>
          <w:tcPr>
            <w:tcW w:w="1134" w:type="dxa"/>
            <w:vAlign w:val="center"/>
          </w:tcPr>
          <w:p w14:paraId="1098BD01"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4E979306" w14:textId="77777777" w:rsidR="007C6BF0" w:rsidRDefault="00000000">
            <w:pPr>
              <w:spacing w:after="0" w:line="259" w:lineRule="auto"/>
              <w:ind w:left="0" w:firstLine="0"/>
              <w:rPr>
                <w:rFonts w:cs="Times New Roman"/>
                <w:sz w:val="18"/>
                <w:szCs w:val="18"/>
              </w:rPr>
            </w:pPr>
            <w:r>
              <w:rPr>
                <w:rFonts w:cs="Times New Roman" w:hint="eastAsia"/>
                <w:sz w:val="18"/>
                <w:szCs w:val="18"/>
              </w:rPr>
              <w:t>1.上市</w:t>
            </w:r>
            <w:r>
              <w:rPr>
                <w:rFonts w:cs="Times New Roman" w:hint="eastAsia"/>
                <w:sz w:val="18"/>
                <w:szCs w:val="18"/>
              </w:rPr>
              <w:br/>
              <w:t>2.未上市</w:t>
            </w:r>
          </w:p>
        </w:tc>
      </w:tr>
      <w:tr w:rsidR="007C6BF0" w14:paraId="47E8117F" w14:textId="77777777">
        <w:trPr>
          <w:trHeight w:val="106"/>
          <w:jc w:val="center"/>
        </w:trPr>
        <w:tc>
          <w:tcPr>
            <w:tcW w:w="603" w:type="dxa"/>
            <w:vAlign w:val="center"/>
          </w:tcPr>
          <w:p w14:paraId="43355B11" w14:textId="77777777" w:rsidR="007C6BF0" w:rsidRDefault="00000000">
            <w:pPr>
              <w:spacing w:after="0" w:line="259" w:lineRule="auto"/>
              <w:ind w:left="0" w:firstLine="0"/>
              <w:rPr>
                <w:rFonts w:cs="Times New Roman"/>
                <w:sz w:val="18"/>
                <w:szCs w:val="18"/>
              </w:rPr>
            </w:pPr>
            <w:r>
              <w:rPr>
                <w:rFonts w:cs="Times New Roman" w:hint="eastAsia"/>
                <w:sz w:val="18"/>
                <w:szCs w:val="18"/>
              </w:rPr>
              <w:t>21</w:t>
            </w:r>
          </w:p>
        </w:tc>
        <w:tc>
          <w:tcPr>
            <w:tcW w:w="1470" w:type="dxa"/>
            <w:vAlign w:val="center"/>
          </w:tcPr>
          <w:p w14:paraId="70F36D98" w14:textId="77777777" w:rsidR="007C6BF0" w:rsidRDefault="00000000">
            <w:pPr>
              <w:spacing w:after="0" w:line="259" w:lineRule="auto"/>
              <w:ind w:left="0" w:firstLine="0"/>
              <w:rPr>
                <w:rFonts w:cs="Times New Roman"/>
                <w:sz w:val="18"/>
                <w:szCs w:val="18"/>
              </w:rPr>
            </w:pPr>
            <w:r>
              <w:rPr>
                <w:rFonts w:cs="Times New Roman" w:hint="eastAsia"/>
                <w:sz w:val="18"/>
                <w:szCs w:val="18"/>
              </w:rPr>
              <w:t>上市板块</w:t>
            </w:r>
          </w:p>
        </w:tc>
        <w:tc>
          <w:tcPr>
            <w:tcW w:w="1255" w:type="dxa"/>
            <w:vAlign w:val="center"/>
          </w:tcPr>
          <w:p w14:paraId="45C058EE" w14:textId="77777777" w:rsidR="007C6BF0" w:rsidRDefault="00000000">
            <w:pPr>
              <w:spacing w:after="0" w:line="259" w:lineRule="auto"/>
              <w:ind w:left="0" w:firstLine="0"/>
              <w:rPr>
                <w:rFonts w:cs="Times New Roman"/>
                <w:sz w:val="18"/>
                <w:szCs w:val="18"/>
              </w:rPr>
            </w:pPr>
            <w:r>
              <w:rPr>
                <w:rFonts w:cs="Times New Roman" w:hint="eastAsia"/>
                <w:sz w:val="18"/>
                <w:szCs w:val="18"/>
              </w:rPr>
              <w:t>ssbk</w:t>
            </w:r>
          </w:p>
        </w:tc>
        <w:tc>
          <w:tcPr>
            <w:tcW w:w="1134" w:type="dxa"/>
            <w:vAlign w:val="center"/>
          </w:tcPr>
          <w:p w14:paraId="7F206DE9" w14:textId="77777777" w:rsidR="007C6BF0" w:rsidRDefault="00000000">
            <w:pPr>
              <w:spacing w:after="0" w:line="259" w:lineRule="auto"/>
              <w:ind w:left="0" w:firstLine="0"/>
              <w:rPr>
                <w:rFonts w:cs="Times New Roman"/>
                <w:sz w:val="18"/>
                <w:szCs w:val="18"/>
              </w:rPr>
            </w:pPr>
            <w:r>
              <w:rPr>
                <w:rFonts w:cs="Times New Roman" w:hint="eastAsia"/>
                <w:sz w:val="18"/>
                <w:szCs w:val="18"/>
              </w:rPr>
              <w:t>数字型</w:t>
            </w:r>
          </w:p>
        </w:tc>
        <w:tc>
          <w:tcPr>
            <w:tcW w:w="1134" w:type="dxa"/>
            <w:vAlign w:val="center"/>
          </w:tcPr>
          <w:p w14:paraId="1A25807A" w14:textId="77777777" w:rsidR="007C6BF0" w:rsidRDefault="00000000">
            <w:pPr>
              <w:spacing w:after="0" w:line="259" w:lineRule="auto"/>
              <w:ind w:left="0" w:firstLine="0"/>
              <w:rPr>
                <w:rFonts w:cs="Times New Roman"/>
                <w:sz w:val="18"/>
                <w:szCs w:val="18"/>
              </w:rPr>
            </w:pPr>
            <w:r>
              <w:rPr>
                <w:rFonts w:cs="Times New Roman" w:hint="eastAsia"/>
                <w:sz w:val="18"/>
                <w:szCs w:val="18"/>
              </w:rPr>
              <w:t>n2</w:t>
            </w:r>
          </w:p>
        </w:tc>
        <w:tc>
          <w:tcPr>
            <w:tcW w:w="1134" w:type="dxa"/>
            <w:vAlign w:val="center"/>
          </w:tcPr>
          <w:p w14:paraId="2BBE937A"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4E9E8D6C" w14:textId="77777777" w:rsidR="007C6BF0" w:rsidRDefault="00000000">
            <w:pPr>
              <w:spacing w:after="0" w:line="259" w:lineRule="auto"/>
              <w:ind w:left="0" w:firstLine="0"/>
              <w:rPr>
                <w:ins w:id="15" w:author="志东" w:date="2023-11-06T16:36:00Z"/>
                <w:rFonts w:cs="Times New Roman"/>
                <w:sz w:val="18"/>
                <w:szCs w:val="18"/>
              </w:rPr>
            </w:pPr>
            <w:r>
              <w:rPr>
                <w:rFonts w:cs="Times New Roman" w:hint="eastAsia"/>
                <w:sz w:val="18"/>
                <w:szCs w:val="18"/>
              </w:rPr>
              <w:t>1.A股</w:t>
            </w:r>
            <w:r>
              <w:rPr>
                <w:rFonts w:cs="Times New Roman" w:hint="eastAsia"/>
                <w:sz w:val="18"/>
                <w:szCs w:val="18"/>
              </w:rPr>
              <w:br/>
              <w:t>2.B股</w:t>
            </w:r>
            <w:r>
              <w:rPr>
                <w:rFonts w:cs="Times New Roman" w:hint="eastAsia"/>
                <w:sz w:val="18"/>
                <w:szCs w:val="18"/>
              </w:rPr>
              <w:br/>
              <w:t>3.H股</w:t>
            </w:r>
            <w:r>
              <w:rPr>
                <w:rFonts w:cs="Times New Roman" w:hint="eastAsia"/>
                <w:sz w:val="18"/>
                <w:szCs w:val="18"/>
              </w:rPr>
              <w:br/>
              <w:t>4.N股</w:t>
            </w:r>
            <w:r>
              <w:rPr>
                <w:rFonts w:cs="Times New Roman" w:hint="eastAsia"/>
                <w:sz w:val="18"/>
                <w:szCs w:val="18"/>
              </w:rPr>
              <w:br/>
              <w:t>5.S股</w:t>
            </w:r>
          </w:p>
          <w:p w14:paraId="492C69EA" w14:textId="56290D7F" w:rsidR="00FC7C30" w:rsidRDefault="00FC7C30">
            <w:pPr>
              <w:spacing w:after="0" w:line="259" w:lineRule="auto"/>
              <w:ind w:left="0" w:firstLine="0"/>
              <w:rPr>
                <w:rFonts w:cs="Times New Roman"/>
                <w:sz w:val="18"/>
                <w:szCs w:val="18"/>
              </w:rPr>
            </w:pPr>
            <w:ins w:id="16" w:author="志东" w:date="2023-11-06T16:36:00Z">
              <w:r>
                <w:rPr>
                  <w:rFonts w:cs="Times New Roman" w:hint="eastAsia"/>
                  <w:sz w:val="18"/>
                  <w:szCs w:val="18"/>
                </w:rPr>
                <w:t>6</w:t>
              </w:r>
              <w:r>
                <w:rPr>
                  <w:rFonts w:cs="Times New Roman"/>
                  <w:sz w:val="18"/>
                  <w:szCs w:val="18"/>
                </w:rPr>
                <w:t>.</w:t>
              </w:r>
              <w:r>
                <w:rPr>
                  <w:rFonts w:cs="Times New Roman" w:hint="eastAsia"/>
                  <w:sz w:val="18"/>
                  <w:szCs w:val="18"/>
                </w:rPr>
                <w:t>其他</w:t>
              </w:r>
            </w:ins>
          </w:p>
        </w:tc>
      </w:tr>
      <w:tr w:rsidR="007C6BF0" w14:paraId="55CB7365" w14:textId="77777777">
        <w:trPr>
          <w:trHeight w:val="106"/>
          <w:jc w:val="center"/>
        </w:trPr>
        <w:tc>
          <w:tcPr>
            <w:tcW w:w="603" w:type="dxa"/>
            <w:vAlign w:val="center"/>
          </w:tcPr>
          <w:p w14:paraId="2CF406A9" w14:textId="77777777" w:rsidR="007C6BF0" w:rsidRDefault="00000000">
            <w:pPr>
              <w:spacing w:after="0" w:line="259" w:lineRule="auto"/>
              <w:ind w:left="0" w:firstLine="0"/>
              <w:rPr>
                <w:rFonts w:cs="Times New Roman"/>
                <w:sz w:val="18"/>
                <w:szCs w:val="18"/>
              </w:rPr>
            </w:pPr>
            <w:r>
              <w:rPr>
                <w:rFonts w:cs="Times New Roman" w:hint="eastAsia"/>
                <w:sz w:val="18"/>
                <w:szCs w:val="18"/>
              </w:rPr>
              <w:t>22</w:t>
            </w:r>
          </w:p>
        </w:tc>
        <w:tc>
          <w:tcPr>
            <w:tcW w:w="1470" w:type="dxa"/>
            <w:vAlign w:val="center"/>
          </w:tcPr>
          <w:p w14:paraId="28B04CD9" w14:textId="77777777" w:rsidR="007C6BF0" w:rsidRDefault="00000000">
            <w:pPr>
              <w:spacing w:after="0" w:line="259" w:lineRule="auto"/>
              <w:ind w:left="0" w:firstLine="0"/>
              <w:rPr>
                <w:rFonts w:cs="Times New Roman"/>
                <w:sz w:val="18"/>
                <w:szCs w:val="18"/>
              </w:rPr>
            </w:pPr>
            <w:r>
              <w:rPr>
                <w:rFonts w:cs="Times New Roman" w:hint="eastAsia"/>
                <w:sz w:val="18"/>
                <w:szCs w:val="18"/>
              </w:rPr>
              <w:t>上级并表单位</w:t>
            </w:r>
          </w:p>
        </w:tc>
        <w:tc>
          <w:tcPr>
            <w:tcW w:w="1255" w:type="dxa"/>
            <w:vAlign w:val="center"/>
          </w:tcPr>
          <w:p w14:paraId="0E80F74D" w14:textId="77777777" w:rsidR="007C6BF0" w:rsidRDefault="00000000">
            <w:pPr>
              <w:spacing w:after="0" w:line="259" w:lineRule="auto"/>
              <w:ind w:left="0" w:firstLine="0"/>
              <w:rPr>
                <w:rFonts w:cs="Times New Roman"/>
                <w:sz w:val="18"/>
                <w:szCs w:val="18"/>
              </w:rPr>
            </w:pPr>
            <w:r>
              <w:rPr>
                <w:rFonts w:cs="Times New Roman" w:hint="eastAsia"/>
                <w:sz w:val="18"/>
                <w:szCs w:val="18"/>
              </w:rPr>
              <w:t>zgdw</w:t>
            </w:r>
          </w:p>
        </w:tc>
        <w:tc>
          <w:tcPr>
            <w:tcW w:w="1134" w:type="dxa"/>
            <w:vAlign w:val="center"/>
          </w:tcPr>
          <w:p w14:paraId="049C0FFB" w14:textId="77777777" w:rsidR="007C6BF0" w:rsidRDefault="00000000">
            <w:pPr>
              <w:spacing w:after="0" w:line="259" w:lineRule="auto"/>
              <w:ind w:left="0" w:firstLine="0"/>
              <w:rPr>
                <w:rFonts w:cs="Times New Roman"/>
                <w:sz w:val="18"/>
                <w:szCs w:val="18"/>
              </w:rPr>
            </w:pPr>
            <w:r>
              <w:rPr>
                <w:rFonts w:cs="Times New Roman" w:hint="eastAsia"/>
                <w:sz w:val="18"/>
                <w:szCs w:val="18"/>
              </w:rPr>
              <w:t>字符型</w:t>
            </w:r>
          </w:p>
        </w:tc>
        <w:tc>
          <w:tcPr>
            <w:tcW w:w="1134" w:type="dxa"/>
            <w:vAlign w:val="center"/>
          </w:tcPr>
          <w:p w14:paraId="721DBCD7" w14:textId="77777777" w:rsidR="007C6BF0" w:rsidRDefault="00000000">
            <w:pPr>
              <w:spacing w:after="0" w:line="259" w:lineRule="auto"/>
              <w:ind w:left="0" w:firstLine="0"/>
              <w:rPr>
                <w:rFonts w:cs="Times New Roman"/>
                <w:sz w:val="18"/>
                <w:szCs w:val="18"/>
              </w:rPr>
            </w:pPr>
            <w:r>
              <w:rPr>
                <w:rFonts w:cs="Times New Roman" w:hint="eastAsia"/>
                <w:sz w:val="18"/>
                <w:szCs w:val="18"/>
              </w:rPr>
              <w:t>an..200</w:t>
            </w:r>
          </w:p>
        </w:tc>
        <w:tc>
          <w:tcPr>
            <w:tcW w:w="1134" w:type="dxa"/>
            <w:vAlign w:val="center"/>
          </w:tcPr>
          <w:p w14:paraId="79E267D5"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7DB64D96" w14:textId="77777777" w:rsidR="007C6BF0" w:rsidRDefault="007C6BF0">
            <w:pPr>
              <w:spacing w:after="0" w:line="259" w:lineRule="auto"/>
              <w:ind w:left="0" w:firstLine="0"/>
              <w:rPr>
                <w:rFonts w:cs="Times New Roman"/>
                <w:sz w:val="18"/>
                <w:szCs w:val="18"/>
              </w:rPr>
            </w:pPr>
          </w:p>
        </w:tc>
      </w:tr>
      <w:tr w:rsidR="007C6BF0" w14:paraId="3114FE11" w14:textId="77777777">
        <w:trPr>
          <w:trHeight w:val="106"/>
          <w:jc w:val="center"/>
        </w:trPr>
        <w:tc>
          <w:tcPr>
            <w:tcW w:w="603" w:type="dxa"/>
            <w:vAlign w:val="center"/>
          </w:tcPr>
          <w:p w14:paraId="7916C5ED" w14:textId="77777777" w:rsidR="007C6BF0" w:rsidRDefault="00000000">
            <w:pPr>
              <w:spacing w:after="0" w:line="259" w:lineRule="auto"/>
              <w:ind w:left="0" w:firstLine="0"/>
              <w:rPr>
                <w:rFonts w:cs="Times New Roman"/>
                <w:sz w:val="18"/>
                <w:szCs w:val="18"/>
              </w:rPr>
            </w:pPr>
            <w:r>
              <w:rPr>
                <w:rFonts w:cs="Times New Roman" w:hint="eastAsia"/>
                <w:sz w:val="18"/>
                <w:szCs w:val="18"/>
              </w:rPr>
              <w:t>23</w:t>
            </w:r>
          </w:p>
        </w:tc>
        <w:tc>
          <w:tcPr>
            <w:tcW w:w="1470" w:type="dxa"/>
            <w:vAlign w:val="center"/>
          </w:tcPr>
          <w:p w14:paraId="79B405F0" w14:textId="77777777" w:rsidR="007C6BF0" w:rsidRDefault="00000000">
            <w:pPr>
              <w:spacing w:after="0" w:line="259" w:lineRule="auto"/>
              <w:ind w:left="0" w:firstLine="0"/>
              <w:rPr>
                <w:rFonts w:cs="Times New Roman"/>
                <w:sz w:val="18"/>
                <w:szCs w:val="18"/>
              </w:rPr>
            </w:pPr>
            <w:r>
              <w:rPr>
                <w:rFonts w:cs="Times New Roman" w:hint="eastAsia"/>
                <w:sz w:val="18"/>
                <w:szCs w:val="18"/>
              </w:rPr>
              <w:t>登记管理部门名称</w:t>
            </w:r>
          </w:p>
        </w:tc>
        <w:tc>
          <w:tcPr>
            <w:tcW w:w="1255" w:type="dxa"/>
            <w:vAlign w:val="center"/>
          </w:tcPr>
          <w:p w14:paraId="0A54B74F" w14:textId="77777777" w:rsidR="007C6BF0" w:rsidRDefault="00000000">
            <w:pPr>
              <w:spacing w:after="0" w:line="259" w:lineRule="auto"/>
              <w:ind w:left="0" w:firstLine="0"/>
              <w:rPr>
                <w:rFonts w:cs="Times New Roman"/>
                <w:sz w:val="18"/>
                <w:szCs w:val="18"/>
              </w:rPr>
            </w:pPr>
            <w:r>
              <w:rPr>
                <w:rFonts w:cs="Times New Roman" w:hint="eastAsia"/>
                <w:sz w:val="18"/>
                <w:szCs w:val="18"/>
              </w:rPr>
              <w:t>djglbmmc</w:t>
            </w:r>
          </w:p>
        </w:tc>
        <w:tc>
          <w:tcPr>
            <w:tcW w:w="1134" w:type="dxa"/>
            <w:vAlign w:val="center"/>
          </w:tcPr>
          <w:p w14:paraId="6F09138F" w14:textId="77777777" w:rsidR="007C6BF0" w:rsidRDefault="00000000">
            <w:pPr>
              <w:spacing w:after="0" w:line="259" w:lineRule="auto"/>
              <w:ind w:left="0" w:firstLine="0"/>
              <w:rPr>
                <w:rFonts w:cs="Times New Roman"/>
                <w:sz w:val="18"/>
                <w:szCs w:val="18"/>
              </w:rPr>
            </w:pPr>
            <w:r>
              <w:rPr>
                <w:rFonts w:cs="Times New Roman" w:hint="eastAsia"/>
                <w:sz w:val="18"/>
                <w:szCs w:val="18"/>
              </w:rPr>
              <w:t>字符型</w:t>
            </w:r>
          </w:p>
        </w:tc>
        <w:tc>
          <w:tcPr>
            <w:tcW w:w="1134" w:type="dxa"/>
            <w:vAlign w:val="center"/>
          </w:tcPr>
          <w:p w14:paraId="4A404830" w14:textId="77777777" w:rsidR="007C6BF0" w:rsidRDefault="00000000">
            <w:pPr>
              <w:spacing w:after="0" w:line="259" w:lineRule="auto"/>
              <w:ind w:left="0" w:firstLine="0"/>
              <w:rPr>
                <w:rFonts w:cs="Times New Roman"/>
                <w:sz w:val="18"/>
                <w:szCs w:val="18"/>
              </w:rPr>
            </w:pPr>
            <w:r>
              <w:rPr>
                <w:rFonts w:cs="Times New Roman" w:hint="eastAsia"/>
                <w:sz w:val="18"/>
                <w:szCs w:val="18"/>
              </w:rPr>
              <w:t>an..200</w:t>
            </w:r>
          </w:p>
        </w:tc>
        <w:tc>
          <w:tcPr>
            <w:tcW w:w="1134" w:type="dxa"/>
            <w:vAlign w:val="center"/>
          </w:tcPr>
          <w:p w14:paraId="1F1E415E"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66BE6426" w14:textId="77777777" w:rsidR="007C6BF0" w:rsidRDefault="00000000">
            <w:pPr>
              <w:spacing w:after="0" w:line="259" w:lineRule="auto"/>
              <w:ind w:left="0" w:firstLine="0"/>
              <w:rPr>
                <w:rFonts w:cs="Times New Roman"/>
                <w:sz w:val="18"/>
                <w:szCs w:val="18"/>
              </w:rPr>
            </w:pPr>
            <w:r>
              <w:rPr>
                <w:rFonts w:cs="Times New Roman" w:hint="eastAsia"/>
                <w:sz w:val="18"/>
                <w:szCs w:val="18"/>
              </w:rPr>
              <w:t>符合</w:t>
            </w:r>
            <w:r>
              <w:rPr>
                <w:rFonts w:cs="Times New Roman"/>
                <w:sz w:val="18"/>
                <w:szCs w:val="18"/>
              </w:rPr>
              <w:t>GB/T 36104—2018数据元“登记管理部门名称”</w:t>
            </w:r>
            <w:r>
              <w:rPr>
                <w:rFonts w:cs="Times New Roman" w:hint="eastAsia"/>
                <w:sz w:val="18"/>
                <w:szCs w:val="18"/>
              </w:rPr>
              <w:t>。</w:t>
            </w:r>
          </w:p>
        </w:tc>
      </w:tr>
      <w:tr w:rsidR="007C6BF0" w14:paraId="4790151D" w14:textId="77777777">
        <w:trPr>
          <w:trHeight w:val="106"/>
          <w:jc w:val="center"/>
        </w:trPr>
        <w:tc>
          <w:tcPr>
            <w:tcW w:w="603" w:type="dxa"/>
            <w:vAlign w:val="center"/>
          </w:tcPr>
          <w:p w14:paraId="0D639A1C" w14:textId="77777777" w:rsidR="007C6BF0" w:rsidRDefault="00000000">
            <w:pPr>
              <w:spacing w:after="0" w:line="259" w:lineRule="auto"/>
              <w:ind w:left="0" w:firstLine="0"/>
              <w:rPr>
                <w:rFonts w:cs="Times New Roman"/>
                <w:sz w:val="18"/>
                <w:szCs w:val="18"/>
              </w:rPr>
            </w:pPr>
            <w:r>
              <w:rPr>
                <w:rFonts w:cs="Times New Roman" w:hint="eastAsia"/>
                <w:sz w:val="18"/>
                <w:szCs w:val="18"/>
              </w:rPr>
              <w:t>24</w:t>
            </w:r>
          </w:p>
        </w:tc>
        <w:tc>
          <w:tcPr>
            <w:tcW w:w="1470" w:type="dxa"/>
            <w:vAlign w:val="center"/>
          </w:tcPr>
          <w:p w14:paraId="411BE609" w14:textId="77777777" w:rsidR="007C6BF0" w:rsidRDefault="00000000">
            <w:pPr>
              <w:spacing w:after="0" w:line="259" w:lineRule="auto"/>
              <w:ind w:left="0" w:firstLine="0"/>
              <w:rPr>
                <w:rFonts w:cs="Times New Roman"/>
                <w:sz w:val="18"/>
                <w:szCs w:val="18"/>
              </w:rPr>
            </w:pPr>
            <w:r>
              <w:rPr>
                <w:rFonts w:cs="Times New Roman" w:hint="eastAsia"/>
                <w:sz w:val="18"/>
                <w:szCs w:val="18"/>
              </w:rPr>
              <w:t>状态</w:t>
            </w:r>
          </w:p>
        </w:tc>
        <w:tc>
          <w:tcPr>
            <w:tcW w:w="1255" w:type="dxa"/>
            <w:vAlign w:val="center"/>
          </w:tcPr>
          <w:p w14:paraId="6654B425" w14:textId="77777777" w:rsidR="007C6BF0" w:rsidRDefault="00000000">
            <w:pPr>
              <w:spacing w:after="0" w:line="259" w:lineRule="auto"/>
              <w:ind w:left="0" w:firstLine="0"/>
              <w:rPr>
                <w:rFonts w:cs="Times New Roman"/>
                <w:sz w:val="18"/>
                <w:szCs w:val="18"/>
              </w:rPr>
            </w:pPr>
            <w:r>
              <w:rPr>
                <w:rFonts w:cs="Times New Roman" w:hint="eastAsia"/>
                <w:sz w:val="18"/>
                <w:szCs w:val="18"/>
              </w:rPr>
              <w:t>zt</w:t>
            </w:r>
          </w:p>
        </w:tc>
        <w:tc>
          <w:tcPr>
            <w:tcW w:w="1134" w:type="dxa"/>
            <w:vAlign w:val="center"/>
          </w:tcPr>
          <w:p w14:paraId="5A8FD737" w14:textId="77777777" w:rsidR="007C6BF0" w:rsidRDefault="00000000">
            <w:pPr>
              <w:spacing w:after="0" w:line="259" w:lineRule="auto"/>
              <w:ind w:left="0" w:firstLine="0"/>
              <w:rPr>
                <w:rFonts w:cs="Times New Roman"/>
                <w:sz w:val="18"/>
                <w:szCs w:val="18"/>
              </w:rPr>
            </w:pPr>
            <w:r>
              <w:rPr>
                <w:rFonts w:cs="Times New Roman" w:hint="eastAsia"/>
                <w:sz w:val="18"/>
                <w:szCs w:val="18"/>
              </w:rPr>
              <w:t>数字型</w:t>
            </w:r>
          </w:p>
        </w:tc>
        <w:tc>
          <w:tcPr>
            <w:tcW w:w="1134" w:type="dxa"/>
            <w:vAlign w:val="center"/>
          </w:tcPr>
          <w:p w14:paraId="5B4048C6" w14:textId="77777777" w:rsidR="007C6BF0" w:rsidRDefault="00000000">
            <w:pPr>
              <w:spacing w:after="0" w:line="259" w:lineRule="auto"/>
              <w:ind w:left="0" w:firstLine="0"/>
              <w:rPr>
                <w:rFonts w:cs="Times New Roman"/>
                <w:sz w:val="18"/>
                <w:szCs w:val="18"/>
              </w:rPr>
            </w:pPr>
            <w:r>
              <w:rPr>
                <w:rFonts w:cs="Times New Roman" w:hint="eastAsia"/>
                <w:sz w:val="18"/>
                <w:szCs w:val="18"/>
              </w:rPr>
              <w:t>n2</w:t>
            </w:r>
          </w:p>
        </w:tc>
        <w:tc>
          <w:tcPr>
            <w:tcW w:w="1134" w:type="dxa"/>
            <w:vAlign w:val="center"/>
          </w:tcPr>
          <w:p w14:paraId="4C34AE11"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1C06AFB9" w14:textId="77777777" w:rsidR="007C6BF0" w:rsidRDefault="00000000">
            <w:pPr>
              <w:spacing w:after="0" w:line="259" w:lineRule="auto"/>
              <w:ind w:left="0" w:firstLine="0"/>
              <w:rPr>
                <w:rFonts w:cs="Times New Roman"/>
                <w:sz w:val="18"/>
                <w:szCs w:val="18"/>
              </w:rPr>
            </w:pPr>
            <w:r>
              <w:rPr>
                <w:rFonts w:cs="Times New Roman" w:hint="eastAsia"/>
                <w:sz w:val="18"/>
                <w:szCs w:val="18"/>
              </w:rPr>
              <w:t>符合</w:t>
            </w:r>
            <w:r>
              <w:rPr>
                <w:rFonts w:cs="Times New Roman"/>
                <w:sz w:val="18"/>
                <w:szCs w:val="18"/>
              </w:rPr>
              <w:t>GB/T 36104— 2018数据元0015“状态”</w:t>
            </w:r>
          </w:p>
        </w:tc>
      </w:tr>
      <w:tr w:rsidR="000A10BA" w14:paraId="3F904945" w14:textId="77777777">
        <w:trPr>
          <w:trHeight w:val="106"/>
          <w:jc w:val="center"/>
          <w:ins w:id="17" w:author="志东" w:date="2023-11-03T11:19:00Z"/>
        </w:trPr>
        <w:tc>
          <w:tcPr>
            <w:tcW w:w="603" w:type="dxa"/>
            <w:vAlign w:val="center"/>
          </w:tcPr>
          <w:p w14:paraId="3E0A9152" w14:textId="38A8510F" w:rsidR="000A10BA" w:rsidRDefault="000A10BA">
            <w:pPr>
              <w:spacing w:after="0" w:line="259" w:lineRule="auto"/>
              <w:ind w:left="0" w:firstLine="0"/>
              <w:rPr>
                <w:ins w:id="18" w:author="志东" w:date="2023-11-03T11:19:00Z"/>
                <w:rFonts w:cs="Times New Roman"/>
                <w:sz w:val="18"/>
                <w:szCs w:val="18"/>
              </w:rPr>
            </w:pPr>
            <w:ins w:id="19" w:author="志东" w:date="2023-11-03T11:19:00Z">
              <w:r>
                <w:rPr>
                  <w:rFonts w:cs="Times New Roman"/>
                  <w:sz w:val="18"/>
                  <w:szCs w:val="18"/>
                </w:rPr>
                <w:t>25</w:t>
              </w:r>
            </w:ins>
          </w:p>
        </w:tc>
        <w:tc>
          <w:tcPr>
            <w:tcW w:w="1470" w:type="dxa"/>
            <w:vAlign w:val="center"/>
          </w:tcPr>
          <w:p w14:paraId="3675D905" w14:textId="3A3E9114" w:rsidR="000A10BA" w:rsidRDefault="000A10BA">
            <w:pPr>
              <w:spacing w:after="0" w:line="259" w:lineRule="auto"/>
              <w:ind w:left="0" w:firstLine="0"/>
              <w:rPr>
                <w:ins w:id="20" w:author="志东" w:date="2023-11-03T11:19:00Z"/>
                <w:rFonts w:cs="Times New Roman"/>
                <w:sz w:val="18"/>
                <w:szCs w:val="18"/>
              </w:rPr>
            </w:pPr>
            <w:ins w:id="21" w:author="志东" w:date="2023-11-03T11:19:00Z">
              <w:r w:rsidRPr="00AF6FFC">
                <w:rPr>
                  <w:rFonts w:cs="Times New Roman" w:hint="eastAsia"/>
                  <w:sz w:val="18"/>
                  <w:szCs w:val="18"/>
                  <w:highlight w:val="yellow"/>
                  <w:rPrChange w:id="22" w:author="志东" w:date="2023-11-03T14:00:00Z">
                    <w:rPr>
                      <w:rFonts w:cs="Times New Roman" w:hint="eastAsia"/>
                      <w:sz w:val="18"/>
                      <w:szCs w:val="18"/>
                    </w:rPr>
                  </w:rPrChange>
                </w:rPr>
                <w:t>所属三层公司</w:t>
              </w:r>
            </w:ins>
          </w:p>
        </w:tc>
        <w:tc>
          <w:tcPr>
            <w:tcW w:w="1255" w:type="dxa"/>
            <w:vAlign w:val="center"/>
          </w:tcPr>
          <w:p w14:paraId="621373AD" w14:textId="77777777" w:rsidR="000A10BA" w:rsidRDefault="000A10BA">
            <w:pPr>
              <w:spacing w:after="0" w:line="259" w:lineRule="auto"/>
              <w:ind w:left="0" w:firstLine="0"/>
              <w:rPr>
                <w:ins w:id="23" w:author="志东" w:date="2023-11-03T11:19:00Z"/>
                <w:rFonts w:cs="Times New Roman"/>
                <w:sz w:val="18"/>
                <w:szCs w:val="18"/>
              </w:rPr>
            </w:pPr>
          </w:p>
        </w:tc>
        <w:tc>
          <w:tcPr>
            <w:tcW w:w="1134" w:type="dxa"/>
            <w:vAlign w:val="center"/>
          </w:tcPr>
          <w:p w14:paraId="1F498C0A" w14:textId="77777777" w:rsidR="000A10BA" w:rsidRDefault="000A10BA">
            <w:pPr>
              <w:spacing w:after="0" w:line="259" w:lineRule="auto"/>
              <w:ind w:left="0" w:firstLine="0"/>
              <w:rPr>
                <w:ins w:id="24" w:author="志东" w:date="2023-11-03T11:19:00Z"/>
                <w:rFonts w:cs="Times New Roman"/>
                <w:sz w:val="18"/>
                <w:szCs w:val="18"/>
              </w:rPr>
            </w:pPr>
          </w:p>
        </w:tc>
        <w:tc>
          <w:tcPr>
            <w:tcW w:w="1134" w:type="dxa"/>
            <w:vAlign w:val="center"/>
          </w:tcPr>
          <w:p w14:paraId="638E2D74" w14:textId="77777777" w:rsidR="000A10BA" w:rsidRDefault="000A10BA">
            <w:pPr>
              <w:spacing w:after="0" w:line="259" w:lineRule="auto"/>
              <w:ind w:left="0" w:firstLine="0"/>
              <w:rPr>
                <w:ins w:id="25" w:author="志东" w:date="2023-11-03T11:19:00Z"/>
                <w:rFonts w:cs="Times New Roman"/>
                <w:sz w:val="18"/>
                <w:szCs w:val="18"/>
              </w:rPr>
            </w:pPr>
          </w:p>
        </w:tc>
        <w:tc>
          <w:tcPr>
            <w:tcW w:w="1134" w:type="dxa"/>
            <w:vAlign w:val="center"/>
          </w:tcPr>
          <w:p w14:paraId="6072A277" w14:textId="4637FF2B" w:rsidR="000A10BA" w:rsidRDefault="00761883">
            <w:pPr>
              <w:spacing w:after="0" w:line="259" w:lineRule="auto"/>
              <w:ind w:left="0" w:firstLine="0"/>
              <w:rPr>
                <w:ins w:id="26" w:author="志东" w:date="2023-11-03T11:19:00Z"/>
                <w:rFonts w:cs="Times New Roman"/>
                <w:sz w:val="18"/>
                <w:szCs w:val="18"/>
              </w:rPr>
            </w:pPr>
            <w:ins w:id="27" w:author="志东" w:date="2023-11-03T16:30:00Z">
              <w:r>
                <w:rPr>
                  <w:rFonts w:cs="Times New Roman" w:hint="eastAsia"/>
                  <w:sz w:val="18"/>
                  <w:szCs w:val="18"/>
                </w:rPr>
                <w:t>是</w:t>
              </w:r>
            </w:ins>
          </w:p>
        </w:tc>
        <w:tc>
          <w:tcPr>
            <w:tcW w:w="2908" w:type="dxa"/>
            <w:vAlign w:val="center"/>
          </w:tcPr>
          <w:p w14:paraId="4C2CA71E" w14:textId="33AD5517" w:rsidR="00AF6FFC" w:rsidRDefault="00AF6FFC">
            <w:pPr>
              <w:spacing w:after="0" w:line="259" w:lineRule="auto"/>
              <w:ind w:left="0" w:firstLine="0"/>
              <w:rPr>
                <w:ins w:id="28" w:author="志东" w:date="2023-11-03T13:57:00Z"/>
                <w:rFonts w:cs="Times New Roman"/>
                <w:sz w:val="18"/>
                <w:szCs w:val="18"/>
              </w:rPr>
            </w:pPr>
            <w:ins w:id="29" w:author="志东" w:date="2023-11-03T13:57:00Z">
              <w:r>
                <w:rPr>
                  <w:rFonts w:cs="Times New Roman" w:hint="eastAsia"/>
                  <w:sz w:val="18"/>
                  <w:szCs w:val="18"/>
                </w:rPr>
                <w:t>1</w:t>
              </w:r>
              <w:r>
                <w:rPr>
                  <w:rFonts w:cs="Times New Roman"/>
                  <w:sz w:val="18"/>
                  <w:szCs w:val="18"/>
                </w:rPr>
                <w:t>.</w:t>
              </w:r>
            </w:ins>
            <w:ins w:id="30" w:author="志东" w:date="2023-11-03T14:11:00Z">
              <w:r w:rsidR="00316B57">
                <w:rPr>
                  <w:rFonts w:cs="Times New Roman" w:hint="eastAsia"/>
                  <w:sz w:val="18"/>
                  <w:szCs w:val="18"/>
                </w:rPr>
                <w:t>中信</w:t>
              </w:r>
            </w:ins>
            <w:ins w:id="31" w:author="志东" w:date="2023-11-03T13:57:00Z">
              <w:r>
                <w:rPr>
                  <w:rFonts w:cs="Times New Roman" w:hint="eastAsia"/>
                  <w:sz w:val="18"/>
                  <w:szCs w:val="18"/>
                </w:rPr>
                <w:t xml:space="preserve">集团 </w:t>
              </w:r>
              <w:r>
                <w:rPr>
                  <w:rFonts w:cs="Times New Roman"/>
                  <w:sz w:val="18"/>
                  <w:szCs w:val="18"/>
                </w:rPr>
                <w:t xml:space="preserve"> </w:t>
              </w:r>
            </w:ins>
          </w:p>
          <w:p w14:paraId="66DF9077" w14:textId="3EB3B1A4" w:rsidR="000A10BA" w:rsidRDefault="00AF6FFC">
            <w:pPr>
              <w:spacing w:after="0" w:line="259" w:lineRule="auto"/>
              <w:ind w:left="0" w:firstLine="0"/>
              <w:rPr>
                <w:ins w:id="32" w:author="志东" w:date="2023-11-03T13:57:00Z"/>
                <w:rFonts w:cs="Times New Roman"/>
                <w:sz w:val="18"/>
                <w:szCs w:val="18"/>
              </w:rPr>
            </w:pPr>
            <w:ins w:id="33" w:author="志东" w:date="2023-11-03T13:57:00Z">
              <w:r>
                <w:rPr>
                  <w:rFonts w:cs="Times New Roman"/>
                  <w:sz w:val="18"/>
                  <w:szCs w:val="18"/>
                </w:rPr>
                <w:t>2.</w:t>
              </w:r>
            </w:ins>
            <w:ins w:id="34" w:author="志东" w:date="2023-11-03T14:11:00Z">
              <w:r w:rsidR="00316B57">
                <w:rPr>
                  <w:rFonts w:cs="Times New Roman" w:hint="eastAsia"/>
                  <w:sz w:val="18"/>
                  <w:szCs w:val="18"/>
                </w:rPr>
                <w:t>中信</w:t>
              </w:r>
            </w:ins>
            <w:ins w:id="35" w:author="志东" w:date="2023-11-03T13:57:00Z">
              <w:r>
                <w:rPr>
                  <w:rFonts w:cs="Times New Roman" w:hint="eastAsia"/>
                  <w:sz w:val="18"/>
                  <w:szCs w:val="18"/>
                </w:rPr>
                <w:t>股份</w:t>
              </w:r>
            </w:ins>
          </w:p>
          <w:p w14:paraId="28CF9B94" w14:textId="5CD55C18" w:rsidR="00AF6FFC" w:rsidRDefault="00AF6FFC">
            <w:pPr>
              <w:spacing w:after="0" w:line="259" w:lineRule="auto"/>
              <w:ind w:left="0" w:firstLine="0"/>
              <w:rPr>
                <w:ins w:id="36" w:author="志东" w:date="2023-11-03T11:19:00Z"/>
                <w:rFonts w:cs="Times New Roman"/>
                <w:sz w:val="18"/>
                <w:szCs w:val="18"/>
              </w:rPr>
            </w:pPr>
            <w:ins w:id="37" w:author="志东" w:date="2023-11-03T13:57:00Z">
              <w:r>
                <w:rPr>
                  <w:rFonts w:cs="Times New Roman" w:hint="eastAsia"/>
                  <w:sz w:val="18"/>
                  <w:szCs w:val="18"/>
                </w:rPr>
                <w:t>3</w:t>
              </w:r>
              <w:r>
                <w:rPr>
                  <w:rFonts w:cs="Times New Roman"/>
                  <w:sz w:val="18"/>
                  <w:szCs w:val="18"/>
                </w:rPr>
                <w:t>.</w:t>
              </w:r>
            </w:ins>
            <w:ins w:id="38" w:author="志东" w:date="2023-11-03T14:11:00Z">
              <w:r w:rsidR="00316B57">
                <w:rPr>
                  <w:rFonts w:cs="Times New Roman" w:hint="eastAsia"/>
                  <w:sz w:val="18"/>
                  <w:szCs w:val="18"/>
                </w:rPr>
                <w:t>中信</w:t>
              </w:r>
            </w:ins>
            <w:ins w:id="39" w:author="志东" w:date="2023-11-03T13:57:00Z">
              <w:r>
                <w:rPr>
                  <w:rFonts w:cs="Times New Roman" w:hint="eastAsia"/>
                  <w:sz w:val="18"/>
                  <w:szCs w:val="18"/>
                </w:rPr>
                <w:t>有限</w:t>
              </w:r>
            </w:ins>
          </w:p>
        </w:tc>
      </w:tr>
      <w:tr w:rsidR="000A10BA" w14:paraId="2186DF24" w14:textId="77777777">
        <w:trPr>
          <w:trHeight w:val="106"/>
          <w:jc w:val="center"/>
          <w:ins w:id="40" w:author="志东" w:date="2023-11-03T11:19:00Z"/>
        </w:trPr>
        <w:tc>
          <w:tcPr>
            <w:tcW w:w="603" w:type="dxa"/>
            <w:vAlign w:val="center"/>
          </w:tcPr>
          <w:p w14:paraId="0FBC1214" w14:textId="2AB23617" w:rsidR="000A10BA" w:rsidRDefault="000A10BA">
            <w:pPr>
              <w:spacing w:after="0" w:line="259" w:lineRule="auto"/>
              <w:ind w:left="0" w:firstLine="0"/>
              <w:rPr>
                <w:ins w:id="41" w:author="志东" w:date="2023-11-03T11:19:00Z"/>
                <w:rFonts w:cs="Times New Roman"/>
                <w:sz w:val="18"/>
                <w:szCs w:val="18"/>
              </w:rPr>
            </w:pPr>
            <w:ins w:id="42" w:author="志东" w:date="2023-11-03T11:19:00Z">
              <w:r>
                <w:rPr>
                  <w:rFonts w:cs="Times New Roman" w:hint="eastAsia"/>
                  <w:sz w:val="18"/>
                  <w:szCs w:val="18"/>
                </w:rPr>
                <w:t>2</w:t>
              </w:r>
              <w:r>
                <w:rPr>
                  <w:rFonts w:cs="Times New Roman"/>
                  <w:sz w:val="18"/>
                  <w:szCs w:val="18"/>
                </w:rPr>
                <w:t>6</w:t>
              </w:r>
            </w:ins>
          </w:p>
        </w:tc>
        <w:tc>
          <w:tcPr>
            <w:tcW w:w="1470" w:type="dxa"/>
            <w:vAlign w:val="center"/>
          </w:tcPr>
          <w:p w14:paraId="3D0E5060" w14:textId="797E13A3" w:rsidR="000A10BA" w:rsidRDefault="000A10BA">
            <w:pPr>
              <w:spacing w:after="0" w:line="259" w:lineRule="auto"/>
              <w:ind w:left="0" w:firstLine="0"/>
              <w:rPr>
                <w:ins w:id="43" w:author="志东" w:date="2023-11-03T11:19:00Z"/>
                <w:rFonts w:cs="Times New Roman"/>
                <w:sz w:val="18"/>
                <w:szCs w:val="18"/>
              </w:rPr>
            </w:pPr>
            <w:ins w:id="44" w:author="志东" w:date="2023-11-03T11:19:00Z">
              <w:r w:rsidRPr="00AF6FFC">
                <w:rPr>
                  <w:rFonts w:cs="Times New Roman" w:hint="eastAsia"/>
                  <w:sz w:val="18"/>
                  <w:szCs w:val="18"/>
                  <w:highlight w:val="yellow"/>
                  <w:rPrChange w:id="45" w:author="志东" w:date="2023-11-03T14:00:00Z">
                    <w:rPr>
                      <w:rFonts w:cs="Times New Roman" w:hint="eastAsia"/>
                      <w:sz w:val="18"/>
                      <w:szCs w:val="18"/>
                    </w:rPr>
                  </w:rPrChange>
                </w:rPr>
                <w:t>所属三层公司直属单位</w:t>
              </w:r>
            </w:ins>
          </w:p>
        </w:tc>
        <w:tc>
          <w:tcPr>
            <w:tcW w:w="1255" w:type="dxa"/>
            <w:vAlign w:val="center"/>
          </w:tcPr>
          <w:p w14:paraId="692E34CF" w14:textId="77777777" w:rsidR="000A10BA" w:rsidRDefault="000A10BA">
            <w:pPr>
              <w:spacing w:after="0" w:line="259" w:lineRule="auto"/>
              <w:ind w:left="0" w:firstLine="0"/>
              <w:rPr>
                <w:ins w:id="46" w:author="志东" w:date="2023-11-03T11:19:00Z"/>
                <w:rFonts w:cs="Times New Roman"/>
                <w:sz w:val="18"/>
                <w:szCs w:val="18"/>
              </w:rPr>
            </w:pPr>
          </w:p>
        </w:tc>
        <w:tc>
          <w:tcPr>
            <w:tcW w:w="1134" w:type="dxa"/>
            <w:vAlign w:val="center"/>
          </w:tcPr>
          <w:p w14:paraId="2CACE369" w14:textId="77777777" w:rsidR="000A10BA" w:rsidRDefault="000A10BA">
            <w:pPr>
              <w:spacing w:after="0" w:line="259" w:lineRule="auto"/>
              <w:ind w:left="0" w:firstLine="0"/>
              <w:rPr>
                <w:ins w:id="47" w:author="志东" w:date="2023-11-03T11:19:00Z"/>
                <w:rFonts w:cs="Times New Roman"/>
                <w:sz w:val="18"/>
                <w:szCs w:val="18"/>
              </w:rPr>
            </w:pPr>
          </w:p>
        </w:tc>
        <w:tc>
          <w:tcPr>
            <w:tcW w:w="1134" w:type="dxa"/>
            <w:vAlign w:val="center"/>
          </w:tcPr>
          <w:p w14:paraId="7F9CF06F" w14:textId="77777777" w:rsidR="000A10BA" w:rsidRDefault="000A10BA">
            <w:pPr>
              <w:spacing w:after="0" w:line="259" w:lineRule="auto"/>
              <w:ind w:left="0" w:firstLine="0"/>
              <w:rPr>
                <w:ins w:id="48" w:author="志东" w:date="2023-11-03T11:19:00Z"/>
                <w:rFonts w:cs="Times New Roman"/>
                <w:sz w:val="18"/>
                <w:szCs w:val="18"/>
              </w:rPr>
            </w:pPr>
          </w:p>
        </w:tc>
        <w:tc>
          <w:tcPr>
            <w:tcW w:w="1134" w:type="dxa"/>
            <w:vAlign w:val="center"/>
          </w:tcPr>
          <w:p w14:paraId="42C0C27E" w14:textId="32450DC3" w:rsidR="000A10BA" w:rsidRDefault="00761883">
            <w:pPr>
              <w:spacing w:after="0" w:line="259" w:lineRule="auto"/>
              <w:ind w:left="0" w:firstLine="0"/>
              <w:rPr>
                <w:ins w:id="49" w:author="志东" w:date="2023-11-03T11:19:00Z"/>
                <w:rFonts w:cs="Times New Roman"/>
                <w:sz w:val="18"/>
                <w:szCs w:val="18"/>
              </w:rPr>
            </w:pPr>
            <w:ins w:id="50" w:author="志东" w:date="2023-11-03T16:30:00Z">
              <w:r>
                <w:rPr>
                  <w:rFonts w:cs="Times New Roman" w:hint="eastAsia"/>
                  <w:sz w:val="18"/>
                  <w:szCs w:val="18"/>
                </w:rPr>
                <w:t>是</w:t>
              </w:r>
            </w:ins>
          </w:p>
        </w:tc>
        <w:tc>
          <w:tcPr>
            <w:tcW w:w="2908" w:type="dxa"/>
            <w:vAlign w:val="center"/>
          </w:tcPr>
          <w:p w14:paraId="77F23276" w14:textId="3C924D03" w:rsidR="000A10BA" w:rsidRDefault="00316B57">
            <w:pPr>
              <w:spacing w:after="0" w:line="259" w:lineRule="auto"/>
              <w:ind w:left="0" w:firstLine="0"/>
              <w:rPr>
                <w:ins w:id="51" w:author="志东" w:date="2023-11-03T11:19:00Z"/>
                <w:rFonts w:cs="Times New Roman"/>
                <w:sz w:val="18"/>
                <w:szCs w:val="18"/>
              </w:rPr>
            </w:pPr>
            <w:ins w:id="52" w:author="志东" w:date="2023-11-03T14:10:00Z">
              <w:r>
                <w:rPr>
                  <w:rFonts w:cs="Times New Roman" w:hint="eastAsia"/>
                  <w:sz w:val="18"/>
                  <w:szCs w:val="18"/>
                </w:rPr>
                <w:t>中信集团</w:t>
              </w:r>
            </w:ins>
            <w:ins w:id="53" w:author="志东" w:date="2023-11-03T14:11:00Z">
              <w:r>
                <w:rPr>
                  <w:rFonts w:cs="Times New Roman" w:hint="eastAsia"/>
                  <w:sz w:val="18"/>
                  <w:szCs w:val="18"/>
                </w:rPr>
                <w:t>/中信股份/中信有限下属</w:t>
              </w:r>
            </w:ins>
            <w:ins w:id="54" w:author="志东" w:date="2023-11-03T14:12:00Z">
              <w:r>
                <w:rPr>
                  <w:rFonts w:cs="Times New Roman" w:hint="eastAsia"/>
                  <w:sz w:val="18"/>
                  <w:szCs w:val="18"/>
                </w:rPr>
                <w:t>直属管理子公司</w:t>
              </w:r>
            </w:ins>
          </w:p>
        </w:tc>
      </w:tr>
      <w:tr w:rsidR="000A10BA" w14:paraId="36E200BC" w14:textId="77777777">
        <w:trPr>
          <w:trHeight w:val="106"/>
          <w:jc w:val="center"/>
          <w:ins w:id="55" w:author="志东" w:date="2023-11-03T11:18:00Z"/>
        </w:trPr>
        <w:tc>
          <w:tcPr>
            <w:tcW w:w="603" w:type="dxa"/>
            <w:vAlign w:val="center"/>
          </w:tcPr>
          <w:p w14:paraId="43F4FA95" w14:textId="0AAD9508" w:rsidR="000A10BA" w:rsidRDefault="000A10BA">
            <w:pPr>
              <w:spacing w:after="0" w:line="259" w:lineRule="auto"/>
              <w:ind w:left="0" w:firstLine="0"/>
              <w:rPr>
                <w:ins w:id="56" w:author="志东" w:date="2023-11-03T11:18:00Z"/>
                <w:rFonts w:cs="Times New Roman"/>
                <w:sz w:val="18"/>
                <w:szCs w:val="18"/>
              </w:rPr>
            </w:pPr>
            <w:ins w:id="57" w:author="志东" w:date="2023-11-03T11:19:00Z">
              <w:r>
                <w:rPr>
                  <w:rFonts w:cs="Times New Roman" w:hint="eastAsia"/>
                  <w:sz w:val="18"/>
                  <w:szCs w:val="18"/>
                </w:rPr>
                <w:t>2</w:t>
              </w:r>
              <w:r>
                <w:rPr>
                  <w:rFonts w:cs="Times New Roman"/>
                  <w:sz w:val="18"/>
                  <w:szCs w:val="18"/>
                </w:rPr>
                <w:t>7</w:t>
              </w:r>
            </w:ins>
          </w:p>
        </w:tc>
        <w:tc>
          <w:tcPr>
            <w:tcW w:w="1470" w:type="dxa"/>
            <w:vAlign w:val="center"/>
          </w:tcPr>
          <w:p w14:paraId="283E0837" w14:textId="2126533A" w:rsidR="000A10BA" w:rsidRDefault="000A10BA">
            <w:pPr>
              <w:spacing w:after="0" w:line="259" w:lineRule="auto"/>
              <w:ind w:left="0" w:firstLine="0"/>
              <w:rPr>
                <w:ins w:id="58" w:author="志东" w:date="2023-11-03T11:18:00Z"/>
                <w:rFonts w:cs="Times New Roman"/>
                <w:sz w:val="18"/>
                <w:szCs w:val="18"/>
              </w:rPr>
            </w:pPr>
            <w:ins w:id="59" w:author="志东" w:date="2023-11-03T11:19:00Z">
              <w:r>
                <w:rPr>
                  <w:rFonts w:cs="Times New Roman" w:hint="eastAsia"/>
                  <w:sz w:val="18"/>
                  <w:szCs w:val="18"/>
                </w:rPr>
                <w:t>受托管理公司</w:t>
              </w:r>
            </w:ins>
          </w:p>
        </w:tc>
        <w:tc>
          <w:tcPr>
            <w:tcW w:w="1255" w:type="dxa"/>
            <w:vAlign w:val="center"/>
          </w:tcPr>
          <w:p w14:paraId="6ECDDEEC" w14:textId="77777777" w:rsidR="000A10BA" w:rsidRDefault="000A10BA">
            <w:pPr>
              <w:spacing w:after="0" w:line="259" w:lineRule="auto"/>
              <w:ind w:left="0" w:firstLine="0"/>
              <w:rPr>
                <w:ins w:id="60" w:author="志东" w:date="2023-11-03T11:18:00Z"/>
                <w:rFonts w:cs="Times New Roman"/>
                <w:sz w:val="18"/>
                <w:szCs w:val="18"/>
              </w:rPr>
            </w:pPr>
          </w:p>
        </w:tc>
        <w:tc>
          <w:tcPr>
            <w:tcW w:w="1134" w:type="dxa"/>
            <w:vAlign w:val="center"/>
          </w:tcPr>
          <w:p w14:paraId="6AEE05BC" w14:textId="77777777" w:rsidR="000A10BA" w:rsidRDefault="000A10BA">
            <w:pPr>
              <w:spacing w:after="0" w:line="259" w:lineRule="auto"/>
              <w:ind w:left="0" w:firstLine="0"/>
              <w:rPr>
                <w:ins w:id="61" w:author="志东" w:date="2023-11-03T11:18:00Z"/>
                <w:rFonts w:cs="Times New Roman"/>
                <w:sz w:val="18"/>
                <w:szCs w:val="18"/>
              </w:rPr>
            </w:pPr>
          </w:p>
        </w:tc>
        <w:tc>
          <w:tcPr>
            <w:tcW w:w="1134" w:type="dxa"/>
            <w:vAlign w:val="center"/>
          </w:tcPr>
          <w:p w14:paraId="485EDCD5" w14:textId="77777777" w:rsidR="000A10BA" w:rsidRDefault="000A10BA">
            <w:pPr>
              <w:spacing w:after="0" w:line="259" w:lineRule="auto"/>
              <w:ind w:left="0" w:firstLine="0"/>
              <w:rPr>
                <w:ins w:id="62" w:author="志东" w:date="2023-11-03T11:18:00Z"/>
                <w:rFonts w:cs="Times New Roman"/>
                <w:sz w:val="18"/>
                <w:szCs w:val="18"/>
              </w:rPr>
            </w:pPr>
          </w:p>
        </w:tc>
        <w:tc>
          <w:tcPr>
            <w:tcW w:w="1134" w:type="dxa"/>
            <w:vAlign w:val="center"/>
          </w:tcPr>
          <w:p w14:paraId="7A4AA1A1" w14:textId="250BB16E" w:rsidR="000A10BA" w:rsidRDefault="00761883">
            <w:pPr>
              <w:spacing w:after="0" w:line="259" w:lineRule="auto"/>
              <w:ind w:left="0" w:firstLine="0"/>
              <w:rPr>
                <w:ins w:id="63" w:author="志东" w:date="2023-11-03T11:18:00Z"/>
                <w:rFonts w:cs="Times New Roman"/>
                <w:sz w:val="18"/>
                <w:szCs w:val="18"/>
              </w:rPr>
            </w:pPr>
            <w:ins w:id="64" w:author="志东" w:date="2023-11-03T16:30:00Z">
              <w:r>
                <w:rPr>
                  <w:rFonts w:cs="Times New Roman" w:hint="eastAsia"/>
                  <w:sz w:val="18"/>
                  <w:szCs w:val="18"/>
                </w:rPr>
                <w:t>否</w:t>
              </w:r>
            </w:ins>
          </w:p>
        </w:tc>
        <w:tc>
          <w:tcPr>
            <w:tcW w:w="2908" w:type="dxa"/>
            <w:vAlign w:val="center"/>
          </w:tcPr>
          <w:p w14:paraId="1C279DEB" w14:textId="1D745DF5" w:rsidR="000A10BA" w:rsidRDefault="00761883">
            <w:pPr>
              <w:spacing w:after="0" w:line="259" w:lineRule="auto"/>
              <w:ind w:left="0" w:firstLine="0"/>
              <w:rPr>
                <w:ins w:id="65" w:author="志东" w:date="2023-11-03T11:18:00Z"/>
                <w:rFonts w:cs="Times New Roman"/>
                <w:sz w:val="18"/>
                <w:szCs w:val="18"/>
              </w:rPr>
            </w:pPr>
            <w:ins w:id="66" w:author="志东" w:date="2023-11-03T16:29:00Z">
              <w:r>
                <w:rPr>
                  <w:rFonts w:cs="Times New Roman" w:hint="eastAsia"/>
                  <w:sz w:val="18"/>
                  <w:szCs w:val="18"/>
                </w:rPr>
                <w:t>如存在受托管理关系</w:t>
              </w:r>
            </w:ins>
            <w:ins w:id="67" w:author="志东" w:date="2023-11-03T16:30:00Z">
              <w:r>
                <w:rPr>
                  <w:rFonts w:cs="Times New Roman" w:hint="eastAsia"/>
                  <w:sz w:val="18"/>
                  <w:szCs w:val="18"/>
                </w:rPr>
                <w:t>，请填报</w:t>
              </w:r>
            </w:ins>
          </w:p>
        </w:tc>
      </w:tr>
      <w:tr w:rsidR="000A10BA" w14:paraId="7560CAA2" w14:textId="77777777">
        <w:trPr>
          <w:trHeight w:val="106"/>
          <w:jc w:val="center"/>
          <w:ins w:id="68" w:author="志东" w:date="2023-11-03T11:19:00Z"/>
        </w:trPr>
        <w:tc>
          <w:tcPr>
            <w:tcW w:w="603" w:type="dxa"/>
            <w:vAlign w:val="center"/>
          </w:tcPr>
          <w:p w14:paraId="5A536861" w14:textId="414C01EE" w:rsidR="000A10BA" w:rsidRDefault="000A10BA">
            <w:pPr>
              <w:spacing w:after="0" w:line="259" w:lineRule="auto"/>
              <w:ind w:left="0" w:firstLine="0"/>
              <w:rPr>
                <w:ins w:id="69" w:author="志东" w:date="2023-11-03T11:19:00Z"/>
                <w:rFonts w:cs="Times New Roman"/>
                <w:sz w:val="18"/>
                <w:szCs w:val="18"/>
              </w:rPr>
            </w:pPr>
            <w:ins w:id="70" w:author="志东" w:date="2023-11-03T11:19:00Z">
              <w:r>
                <w:rPr>
                  <w:rFonts w:cs="Times New Roman" w:hint="eastAsia"/>
                  <w:sz w:val="18"/>
                  <w:szCs w:val="18"/>
                </w:rPr>
                <w:t>2</w:t>
              </w:r>
              <w:r>
                <w:rPr>
                  <w:rFonts w:cs="Times New Roman"/>
                  <w:sz w:val="18"/>
                  <w:szCs w:val="18"/>
                </w:rPr>
                <w:t>8</w:t>
              </w:r>
            </w:ins>
          </w:p>
        </w:tc>
        <w:tc>
          <w:tcPr>
            <w:tcW w:w="1470" w:type="dxa"/>
            <w:vAlign w:val="center"/>
          </w:tcPr>
          <w:p w14:paraId="4CD83198" w14:textId="66D8DEA7" w:rsidR="000A10BA" w:rsidRDefault="000A10BA">
            <w:pPr>
              <w:spacing w:after="0" w:line="259" w:lineRule="auto"/>
              <w:ind w:left="0" w:firstLine="0"/>
              <w:rPr>
                <w:ins w:id="71" w:author="志东" w:date="2023-11-03T11:19:00Z"/>
                <w:rFonts w:cs="Times New Roman"/>
                <w:sz w:val="18"/>
                <w:szCs w:val="18"/>
              </w:rPr>
            </w:pPr>
            <w:ins w:id="72" w:author="志东" w:date="2023-11-03T11:19:00Z">
              <w:r>
                <w:rPr>
                  <w:rFonts w:cs="Times New Roman" w:hint="eastAsia"/>
                  <w:sz w:val="18"/>
                  <w:szCs w:val="18"/>
                </w:rPr>
                <w:t>所属税收管辖区</w:t>
              </w:r>
            </w:ins>
          </w:p>
        </w:tc>
        <w:tc>
          <w:tcPr>
            <w:tcW w:w="1255" w:type="dxa"/>
            <w:vAlign w:val="center"/>
          </w:tcPr>
          <w:p w14:paraId="1CF384B0" w14:textId="77777777" w:rsidR="000A10BA" w:rsidRDefault="000A10BA">
            <w:pPr>
              <w:spacing w:after="0" w:line="259" w:lineRule="auto"/>
              <w:ind w:left="0" w:firstLine="0"/>
              <w:rPr>
                <w:ins w:id="73" w:author="志东" w:date="2023-11-03T11:19:00Z"/>
                <w:rFonts w:cs="Times New Roman"/>
                <w:sz w:val="18"/>
                <w:szCs w:val="18"/>
              </w:rPr>
            </w:pPr>
          </w:p>
        </w:tc>
        <w:tc>
          <w:tcPr>
            <w:tcW w:w="1134" w:type="dxa"/>
            <w:vAlign w:val="center"/>
          </w:tcPr>
          <w:p w14:paraId="45362011" w14:textId="77777777" w:rsidR="000A10BA" w:rsidRDefault="000A10BA">
            <w:pPr>
              <w:spacing w:after="0" w:line="259" w:lineRule="auto"/>
              <w:ind w:left="0" w:firstLine="0"/>
              <w:rPr>
                <w:ins w:id="74" w:author="志东" w:date="2023-11-03T11:19:00Z"/>
                <w:rFonts w:cs="Times New Roman"/>
                <w:sz w:val="18"/>
                <w:szCs w:val="18"/>
              </w:rPr>
            </w:pPr>
          </w:p>
        </w:tc>
        <w:tc>
          <w:tcPr>
            <w:tcW w:w="1134" w:type="dxa"/>
            <w:vAlign w:val="center"/>
          </w:tcPr>
          <w:p w14:paraId="4878F4A2" w14:textId="77777777" w:rsidR="000A10BA" w:rsidRDefault="000A10BA">
            <w:pPr>
              <w:spacing w:after="0" w:line="259" w:lineRule="auto"/>
              <w:ind w:left="0" w:firstLine="0"/>
              <w:rPr>
                <w:ins w:id="75" w:author="志东" w:date="2023-11-03T11:19:00Z"/>
                <w:rFonts w:cs="Times New Roman"/>
                <w:sz w:val="18"/>
                <w:szCs w:val="18"/>
              </w:rPr>
            </w:pPr>
          </w:p>
        </w:tc>
        <w:tc>
          <w:tcPr>
            <w:tcW w:w="1134" w:type="dxa"/>
            <w:vAlign w:val="center"/>
          </w:tcPr>
          <w:p w14:paraId="634DB720" w14:textId="18053C9D" w:rsidR="000A10BA" w:rsidRDefault="00761883">
            <w:pPr>
              <w:spacing w:after="0" w:line="259" w:lineRule="auto"/>
              <w:ind w:left="0" w:firstLine="0"/>
              <w:rPr>
                <w:ins w:id="76" w:author="志东" w:date="2023-11-03T11:19:00Z"/>
                <w:rFonts w:cs="Times New Roman"/>
                <w:sz w:val="18"/>
                <w:szCs w:val="18"/>
              </w:rPr>
            </w:pPr>
            <w:ins w:id="77" w:author="志东" w:date="2023-11-03T16:30:00Z">
              <w:r>
                <w:rPr>
                  <w:rFonts w:cs="Times New Roman" w:hint="eastAsia"/>
                  <w:sz w:val="18"/>
                  <w:szCs w:val="18"/>
                </w:rPr>
                <w:t>是</w:t>
              </w:r>
            </w:ins>
          </w:p>
        </w:tc>
        <w:tc>
          <w:tcPr>
            <w:tcW w:w="2908" w:type="dxa"/>
            <w:vAlign w:val="center"/>
          </w:tcPr>
          <w:p w14:paraId="37774362" w14:textId="2858668D" w:rsidR="000A10BA" w:rsidRDefault="00761883">
            <w:pPr>
              <w:spacing w:after="0" w:line="259" w:lineRule="auto"/>
              <w:ind w:left="0" w:firstLine="0"/>
              <w:rPr>
                <w:ins w:id="78" w:author="志东" w:date="2023-11-03T11:19:00Z"/>
                <w:rFonts w:cs="Times New Roman"/>
                <w:sz w:val="18"/>
                <w:szCs w:val="18"/>
              </w:rPr>
            </w:pPr>
            <w:ins w:id="79" w:author="志东" w:date="2023-11-03T16:29:00Z">
              <w:r>
                <w:rPr>
                  <w:rFonts w:cs="Times New Roman" w:hint="eastAsia"/>
                  <w:sz w:val="18"/>
                  <w:szCs w:val="18"/>
                </w:rPr>
                <w:t>所</w:t>
              </w:r>
            </w:ins>
            <w:ins w:id="80" w:author="志东" w:date="2023-11-03T14:13:00Z">
              <w:r w:rsidR="00316B57" w:rsidRPr="00316B57">
                <w:rPr>
                  <w:rFonts w:cs="Times New Roman" w:hint="eastAsia"/>
                  <w:sz w:val="18"/>
                  <w:szCs w:val="18"/>
                </w:rPr>
                <w:t>属税收管辖国家或地区名称</w:t>
              </w:r>
            </w:ins>
          </w:p>
        </w:tc>
      </w:tr>
      <w:tr w:rsidR="000A10BA" w14:paraId="5F5638EF" w14:textId="77777777">
        <w:trPr>
          <w:trHeight w:val="106"/>
          <w:jc w:val="center"/>
          <w:ins w:id="81" w:author="志东" w:date="2023-11-03T11:20:00Z"/>
        </w:trPr>
        <w:tc>
          <w:tcPr>
            <w:tcW w:w="603" w:type="dxa"/>
            <w:vAlign w:val="center"/>
          </w:tcPr>
          <w:p w14:paraId="371787DA" w14:textId="3B95E22A" w:rsidR="000A10BA" w:rsidRDefault="000A10BA">
            <w:pPr>
              <w:spacing w:after="0" w:line="259" w:lineRule="auto"/>
              <w:ind w:left="0" w:firstLine="0"/>
              <w:rPr>
                <w:ins w:id="82" w:author="志东" w:date="2023-11-03T11:20:00Z"/>
                <w:rFonts w:cs="Times New Roman"/>
                <w:sz w:val="18"/>
                <w:szCs w:val="18"/>
              </w:rPr>
            </w:pPr>
            <w:ins w:id="83" w:author="志东" w:date="2023-11-03T11:20:00Z">
              <w:r>
                <w:rPr>
                  <w:rFonts w:cs="Times New Roman" w:hint="eastAsia"/>
                  <w:sz w:val="18"/>
                  <w:szCs w:val="18"/>
                </w:rPr>
                <w:t>2</w:t>
              </w:r>
              <w:r>
                <w:rPr>
                  <w:rFonts w:cs="Times New Roman"/>
                  <w:sz w:val="18"/>
                  <w:szCs w:val="18"/>
                </w:rPr>
                <w:t>9</w:t>
              </w:r>
            </w:ins>
          </w:p>
        </w:tc>
        <w:tc>
          <w:tcPr>
            <w:tcW w:w="1470" w:type="dxa"/>
            <w:vAlign w:val="center"/>
          </w:tcPr>
          <w:p w14:paraId="1CC378A9" w14:textId="4EFAE482" w:rsidR="000A10BA" w:rsidRDefault="000A10BA">
            <w:pPr>
              <w:spacing w:after="0" w:line="259" w:lineRule="auto"/>
              <w:ind w:left="0" w:firstLine="0"/>
              <w:rPr>
                <w:ins w:id="84" w:author="志东" w:date="2023-11-03T11:20:00Z"/>
                <w:rFonts w:cs="Times New Roman"/>
                <w:sz w:val="18"/>
                <w:szCs w:val="18"/>
              </w:rPr>
            </w:pPr>
            <w:ins w:id="85" w:author="志东" w:date="2023-11-03T11:20:00Z">
              <w:r w:rsidRPr="000A10BA">
                <w:rPr>
                  <w:rFonts w:cs="Times New Roman"/>
                  <w:sz w:val="18"/>
                  <w:szCs w:val="18"/>
                </w:rPr>
                <w:t>是否属于产权登记范围”</w:t>
              </w:r>
            </w:ins>
          </w:p>
        </w:tc>
        <w:tc>
          <w:tcPr>
            <w:tcW w:w="1255" w:type="dxa"/>
            <w:vAlign w:val="center"/>
          </w:tcPr>
          <w:p w14:paraId="11F8A34B" w14:textId="77777777" w:rsidR="000A10BA" w:rsidRDefault="000A10BA">
            <w:pPr>
              <w:spacing w:after="0" w:line="259" w:lineRule="auto"/>
              <w:ind w:left="0" w:firstLine="0"/>
              <w:rPr>
                <w:ins w:id="86" w:author="志东" w:date="2023-11-03T11:20:00Z"/>
                <w:rFonts w:cs="Times New Roman"/>
                <w:sz w:val="18"/>
                <w:szCs w:val="18"/>
              </w:rPr>
            </w:pPr>
          </w:p>
        </w:tc>
        <w:tc>
          <w:tcPr>
            <w:tcW w:w="1134" w:type="dxa"/>
            <w:vAlign w:val="center"/>
          </w:tcPr>
          <w:p w14:paraId="0A9D3B0F" w14:textId="77777777" w:rsidR="000A10BA" w:rsidRDefault="000A10BA">
            <w:pPr>
              <w:spacing w:after="0" w:line="259" w:lineRule="auto"/>
              <w:ind w:left="0" w:firstLine="0"/>
              <w:rPr>
                <w:ins w:id="87" w:author="志东" w:date="2023-11-03T11:20:00Z"/>
                <w:rFonts w:cs="Times New Roman"/>
                <w:sz w:val="18"/>
                <w:szCs w:val="18"/>
              </w:rPr>
            </w:pPr>
          </w:p>
        </w:tc>
        <w:tc>
          <w:tcPr>
            <w:tcW w:w="1134" w:type="dxa"/>
            <w:vAlign w:val="center"/>
          </w:tcPr>
          <w:p w14:paraId="4CEF5483" w14:textId="77777777" w:rsidR="000A10BA" w:rsidRDefault="000A10BA">
            <w:pPr>
              <w:spacing w:after="0" w:line="259" w:lineRule="auto"/>
              <w:ind w:left="0" w:firstLine="0"/>
              <w:rPr>
                <w:ins w:id="88" w:author="志东" w:date="2023-11-03T11:20:00Z"/>
                <w:rFonts w:cs="Times New Roman"/>
                <w:sz w:val="18"/>
                <w:szCs w:val="18"/>
              </w:rPr>
            </w:pPr>
          </w:p>
        </w:tc>
        <w:tc>
          <w:tcPr>
            <w:tcW w:w="1134" w:type="dxa"/>
            <w:vAlign w:val="center"/>
          </w:tcPr>
          <w:p w14:paraId="148A09EC" w14:textId="0E6EB957" w:rsidR="000A10BA" w:rsidRDefault="00761883">
            <w:pPr>
              <w:spacing w:after="0" w:line="259" w:lineRule="auto"/>
              <w:ind w:left="0" w:firstLine="0"/>
              <w:rPr>
                <w:ins w:id="89" w:author="志东" w:date="2023-11-03T11:20:00Z"/>
                <w:rFonts w:cs="Times New Roman"/>
                <w:sz w:val="18"/>
                <w:szCs w:val="18"/>
              </w:rPr>
            </w:pPr>
            <w:ins w:id="90" w:author="志东" w:date="2023-11-03T16:30:00Z">
              <w:r>
                <w:rPr>
                  <w:rFonts w:cs="Times New Roman" w:hint="eastAsia"/>
                  <w:sz w:val="18"/>
                  <w:szCs w:val="18"/>
                </w:rPr>
                <w:t>是</w:t>
              </w:r>
            </w:ins>
          </w:p>
        </w:tc>
        <w:tc>
          <w:tcPr>
            <w:tcW w:w="2908" w:type="dxa"/>
            <w:vAlign w:val="center"/>
          </w:tcPr>
          <w:p w14:paraId="53A0880F" w14:textId="6B981372" w:rsidR="000A10BA" w:rsidRDefault="00761883">
            <w:pPr>
              <w:spacing w:after="0" w:line="240" w:lineRule="auto"/>
              <w:ind w:left="0" w:firstLine="0"/>
              <w:rPr>
                <w:ins w:id="91" w:author="志东" w:date="2023-11-06T16:48:00Z"/>
                <w:rFonts w:cs="Times New Roman"/>
                <w:sz w:val="18"/>
                <w:szCs w:val="18"/>
              </w:rPr>
            </w:pPr>
            <w:ins w:id="92" w:author="志东" w:date="2023-11-03T16:31:00Z">
              <w:r w:rsidRPr="00761883">
                <w:rPr>
                  <w:rFonts w:cs="Times New Roman" w:hint="eastAsia"/>
                  <w:sz w:val="18"/>
                  <w:szCs w:val="18"/>
                </w:rPr>
                <w:t>集团各级全资及控股子公司，以及通过出资或者投资关系、协议、其他安</w:t>
              </w:r>
              <w:r w:rsidRPr="00761883">
                <w:rPr>
                  <w:rFonts w:cs="Times New Roman" w:hint="eastAsia"/>
                  <w:sz w:val="18"/>
                  <w:szCs w:val="18"/>
                </w:rPr>
                <w:lastRenderedPageBreak/>
                <w:t>排拥有实际控制权的各级公司（含非公司制企业），及前述企业投资参股的企业，应当纳入产权登记范围</w:t>
              </w:r>
            </w:ins>
            <w:ins w:id="93" w:author="志东" w:date="2023-11-06T16:50:00Z">
              <w:r w:rsidR="004135C4">
                <w:rPr>
                  <w:rFonts w:cs="Times New Roman" w:hint="eastAsia"/>
                  <w:sz w:val="18"/>
                  <w:szCs w:val="18"/>
                </w:rPr>
                <w:t>。</w:t>
              </w:r>
            </w:ins>
          </w:p>
          <w:p w14:paraId="3A69C339" w14:textId="4C127ABB" w:rsidR="004135C4" w:rsidRDefault="004135C4">
            <w:pPr>
              <w:spacing w:after="0" w:line="240" w:lineRule="auto"/>
              <w:ind w:left="0" w:firstLine="0"/>
              <w:rPr>
                <w:ins w:id="94" w:author="志东" w:date="2023-11-06T16:49:00Z"/>
                <w:rFonts w:cs="Times New Roman"/>
                <w:sz w:val="18"/>
                <w:szCs w:val="18"/>
              </w:rPr>
            </w:pPr>
            <w:ins w:id="95" w:author="志东" w:date="2023-11-06T16:48:00Z">
              <w:r>
                <w:rPr>
                  <w:rFonts w:cs="Times New Roman" w:hint="eastAsia"/>
                  <w:sz w:val="18"/>
                  <w:szCs w:val="18"/>
                </w:rPr>
                <w:t>1</w:t>
              </w:r>
              <w:r>
                <w:rPr>
                  <w:rFonts w:cs="Times New Roman"/>
                  <w:sz w:val="18"/>
                  <w:szCs w:val="18"/>
                </w:rPr>
                <w:t>.</w:t>
              </w:r>
            </w:ins>
            <w:ins w:id="96" w:author="志东" w:date="2023-11-06T16:49:00Z">
              <w:r>
                <w:rPr>
                  <w:rFonts w:hint="eastAsia"/>
                </w:rPr>
                <w:t xml:space="preserve"> </w:t>
              </w:r>
              <w:r w:rsidRPr="004135C4">
                <w:rPr>
                  <w:rFonts w:cs="Times New Roman" w:hint="eastAsia"/>
                  <w:sz w:val="18"/>
                  <w:szCs w:val="18"/>
                </w:rPr>
                <w:t>是，已经办理产权登记</w:t>
              </w:r>
            </w:ins>
          </w:p>
          <w:p w14:paraId="64D3FB58" w14:textId="07848B17" w:rsidR="004135C4" w:rsidRDefault="004135C4">
            <w:pPr>
              <w:spacing w:after="0" w:line="240" w:lineRule="auto"/>
              <w:ind w:left="0" w:firstLine="0"/>
              <w:rPr>
                <w:ins w:id="97" w:author="志东" w:date="2023-11-06T16:49:00Z"/>
                <w:rFonts w:cs="Times New Roman"/>
                <w:sz w:val="18"/>
                <w:szCs w:val="18"/>
              </w:rPr>
            </w:pPr>
            <w:ins w:id="98" w:author="志东" w:date="2023-11-06T16:49:00Z">
              <w:r>
                <w:rPr>
                  <w:rFonts w:cs="Times New Roman" w:hint="eastAsia"/>
                  <w:sz w:val="18"/>
                  <w:szCs w:val="18"/>
                </w:rPr>
                <w:t>2.</w:t>
              </w:r>
              <w:r>
                <w:rPr>
                  <w:rFonts w:hint="eastAsia"/>
                </w:rPr>
                <w:t xml:space="preserve"> </w:t>
              </w:r>
              <w:r w:rsidRPr="004135C4">
                <w:rPr>
                  <w:rFonts w:cs="Times New Roman" w:hint="eastAsia"/>
                  <w:sz w:val="18"/>
                  <w:szCs w:val="18"/>
                </w:rPr>
                <w:t>是，尚未办理产权登记</w:t>
              </w:r>
            </w:ins>
          </w:p>
          <w:p w14:paraId="0EAB5E88" w14:textId="0D9F6425" w:rsidR="004135C4" w:rsidRDefault="004135C4">
            <w:pPr>
              <w:spacing w:after="0" w:line="240" w:lineRule="auto"/>
              <w:ind w:left="0" w:firstLine="0"/>
              <w:rPr>
                <w:ins w:id="99" w:author="志东" w:date="2023-11-03T11:20:00Z"/>
                <w:rFonts w:cs="Times New Roman"/>
                <w:sz w:val="18"/>
                <w:szCs w:val="18"/>
              </w:rPr>
              <w:pPrChange w:id="100" w:author="志东" w:date="2023-11-03T16:31:00Z">
                <w:pPr>
                  <w:spacing w:after="0" w:line="259" w:lineRule="auto"/>
                  <w:ind w:left="0" w:firstLine="0"/>
                </w:pPr>
              </w:pPrChange>
            </w:pPr>
            <w:ins w:id="101" w:author="志东" w:date="2023-11-06T16:49:00Z">
              <w:r>
                <w:rPr>
                  <w:rFonts w:cs="Times New Roman" w:hint="eastAsia"/>
                  <w:sz w:val="18"/>
                  <w:szCs w:val="18"/>
                </w:rPr>
                <w:t>3</w:t>
              </w:r>
              <w:r>
                <w:rPr>
                  <w:rFonts w:cs="Times New Roman"/>
                  <w:sz w:val="18"/>
                  <w:szCs w:val="18"/>
                </w:rPr>
                <w:t xml:space="preserve">. </w:t>
              </w:r>
              <w:r>
                <w:rPr>
                  <w:rFonts w:cs="Times New Roman" w:hint="eastAsia"/>
                  <w:sz w:val="18"/>
                  <w:szCs w:val="18"/>
                </w:rPr>
                <w:t>否</w:t>
              </w:r>
            </w:ins>
          </w:p>
        </w:tc>
      </w:tr>
    </w:tbl>
    <w:p w14:paraId="7D86C941" w14:textId="77777777" w:rsidR="007C6BF0" w:rsidRDefault="007C6BF0">
      <w:pPr>
        <w:spacing w:after="21"/>
        <w:ind w:left="0" w:firstLine="0"/>
        <w:rPr>
          <w:rFonts w:ascii="Heiti SC Light" w:eastAsia="Heiti SC Light"/>
          <w:b/>
        </w:rPr>
      </w:pPr>
    </w:p>
    <w:p w14:paraId="36E3CD02" w14:textId="77777777" w:rsidR="007C6BF0" w:rsidRDefault="00000000">
      <w:pPr>
        <w:spacing w:after="21"/>
        <w:ind w:left="0" w:firstLine="420"/>
        <w:rPr>
          <w:rFonts w:ascii="Heiti SC Light" w:eastAsia="Heiti SC Light"/>
          <w:b/>
        </w:rPr>
      </w:pPr>
      <w:r>
        <w:rPr>
          <w:rFonts w:ascii="Heiti SC Light" w:eastAsia="Heiti SC Light" w:hint="eastAsia"/>
          <w:b/>
        </w:rPr>
        <w:t>5.2.4 主键字段</w:t>
      </w:r>
    </w:p>
    <w:p w14:paraId="5C3C8C15" w14:textId="77777777" w:rsidR="007C6BF0" w:rsidRDefault="00000000">
      <w:pPr>
        <w:spacing w:after="0" w:line="265" w:lineRule="auto"/>
        <w:ind w:left="204" w:right="566"/>
        <w:jc w:val="center"/>
      </w:pPr>
      <w:r>
        <w:rPr>
          <w:rFonts w:ascii="黑体" w:eastAsia="黑体" w:hAnsi="黑体" w:cs="黑体"/>
        </w:rPr>
        <w:t>表3 基本信息表主键</w:t>
      </w:r>
    </w:p>
    <w:tbl>
      <w:tblPr>
        <w:tblStyle w:val="TableGrid"/>
        <w:tblW w:w="8930" w:type="dxa"/>
        <w:jc w:val="center"/>
        <w:tblInd w:w="0" w:type="dxa"/>
        <w:tblLayout w:type="fixed"/>
        <w:tblCellMar>
          <w:top w:w="72" w:type="dxa"/>
          <w:left w:w="107" w:type="dxa"/>
          <w:right w:w="115" w:type="dxa"/>
        </w:tblCellMar>
        <w:tblLook w:val="04A0" w:firstRow="1" w:lastRow="0" w:firstColumn="1" w:lastColumn="0" w:noHBand="0" w:noVBand="1"/>
      </w:tblPr>
      <w:tblGrid>
        <w:gridCol w:w="709"/>
        <w:gridCol w:w="1984"/>
        <w:gridCol w:w="1701"/>
        <w:gridCol w:w="1134"/>
        <w:gridCol w:w="1701"/>
        <w:gridCol w:w="1701"/>
      </w:tblGrid>
      <w:tr w:rsidR="007C6BF0" w14:paraId="5401CD2F" w14:textId="77777777">
        <w:trPr>
          <w:trHeight w:val="322"/>
          <w:jc w:val="center"/>
        </w:trPr>
        <w:tc>
          <w:tcPr>
            <w:tcW w:w="709" w:type="dxa"/>
            <w:tcBorders>
              <w:top w:val="single" w:sz="4" w:space="0" w:color="000000"/>
              <w:left w:val="single" w:sz="4" w:space="0" w:color="000000"/>
              <w:bottom w:val="single" w:sz="4" w:space="0" w:color="000000"/>
              <w:right w:val="single" w:sz="4" w:space="0" w:color="000000"/>
            </w:tcBorders>
          </w:tcPr>
          <w:p w14:paraId="19D6F0FA" w14:textId="77777777" w:rsidR="007C6BF0" w:rsidRDefault="00000000">
            <w:pPr>
              <w:spacing w:after="0" w:line="259" w:lineRule="auto"/>
              <w:ind w:left="1" w:firstLine="0"/>
            </w:pPr>
            <w:r>
              <w:rPr>
                <w:sz w:val="18"/>
              </w:rPr>
              <w:t>序号</w:t>
            </w:r>
          </w:p>
        </w:tc>
        <w:tc>
          <w:tcPr>
            <w:tcW w:w="1984" w:type="dxa"/>
            <w:tcBorders>
              <w:top w:val="single" w:sz="4" w:space="0" w:color="000000"/>
              <w:left w:val="single" w:sz="4" w:space="0" w:color="000000"/>
              <w:bottom w:val="single" w:sz="4" w:space="0" w:color="000000"/>
              <w:right w:val="single" w:sz="4" w:space="0" w:color="000000"/>
            </w:tcBorders>
          </w:tcPr>
          <w:p w14:paraId="65E75726" w14:textId="77777777" w:rsidR="007C6BF0" w:rsidRDefault="00000000">
            <w:pPr>
              <w:spacing w:after="0" w:line="259" w:lineRule="auto"/>
              <w:ind w:left="0" w:firstLine="0"/>
            </w:pPr>
            <w:r>
              <w:rPr>
                <w:sz w:val="18"/>
              </w:rPr>
              <w:t>字段中文名</w:t>
            </w:r>
          </w:p>
        </w:tc>
        <w:tc>
          <w:tcPr>
            <w:tcW w:w="1701" w:type="dxa"/>
            <w:tcBorders>
              <w:top w:val="single" w:sz="4" w:space="0" w:color="000000"/>
              <w:left w:val="single" w:sz="4" w:space="0" w:color="000000"/>
              <w:bottom w:val="single" w:sz="4" w:space="0" w:color="000000"/>
              <w:right w:val="single" w:sz="4" w:space="0" w:color="000000"/>
            </w:tcBorders>
          </w:tcPr>
          <w:p w14:paraId="77072CB6" w14:textId="77777777" w:rsidR="007C6BF0" w:rsidRDefault="00000000">
            <w:pPr>
              <w:spacing w:after="0" w:line="259" w:lineRule="auto"/>
              <w:ind w:left="1" w:firstLine="0"/>
            </w:pPr>
            <w:r>
              <w:rPr>
                <w:sz w:val="18"/>
              </w:rPr>
              <w:t>字段标识</w:t>
            </w:r>
          </w:p>
        </w:tc>
        <w:tc>
          <w:tcPr>
            <w:tcW w:w="1134" w:type="dxa"/>
            <w:tcBorders>
              <w:top w:val="single" w:sz="4" w:space="0" w:color="000000"/>
              <w:left w:val="single" w:sz="4" w:space="0" w:color="000000"/>
              <w:bottom w:val="single" w:sz="4" w:space="0" w:color="000000"/>
              <w:right w:val="single" w:sz="4" w:space="0" w:color="000000"/>
            </w:tcBorders>
          </w:tcPr>
          <w:p w14:paraId="694B2F23" w14:textId="77777777" w:rsidR="007C6BF0" w:rsidRDefault="00000000">
            <w:pPr>
              <w:spacing w:after="0" w:line="259" w:lineRule="auto"/>
              <w:ind w:left="1" w:firstLine="0"/>
            </w:pPr>
            <w:r>
              <w:rPr>
                <w:sz w:val="18"/>
              </w:rPr>
              <w:t>字段类型</w:t>
            </w:r>
          </w:p>
        </w:tc>
        <w:tc>
          <w:tcPr>
            <w:tcW w:w="1701" w:type="dxa"/>
            <w:tcBorders>
              <w:top w:val="single" w:sz="4" w:space="0" w:color="000000"/>
              <w:left w:val="single" w:sz="4" w:space="0" w:color="000000"/>
              <w:bottom w:val="single" w:sz="4" w:space="0" w:color="000000"/>
              <w:right w:val="single" w:sz="4" w:space="0" w:color="000000"/>
            </w:tcBorders>
          </w:tcPr>
          <w:p w14:paraId="045C36A6" w14:textId="77777777" w:rsidR="007C6BF0" w:rsidRDefault="00000000">
            <w:pPr>
              <w:spacing w:after="0" w:line="259" w:lineRule="auto"/>
              <w:ind w:left="1" w:firstLine="0"/>
              <w:rPr>
                <w:sz w:val="18"/>
              </w:rPr>
            </w:pPr>
            <w:r>
              <w:rPr>
                <w:sz w:val="18"/>
              </w:rPr>
              <w:t>字段长度</w:t>
            </w:r>
          </w:p>
        </w:tc>
        <w:tc>
          <w:tcPr>
            <w:tcW w:w="1701" w:type="dxa"/>
            <w:tcBorders>
              <w:top w:val="single" w:sz="4" w:space="0" w:color="000000"/>
              <w:left w:val="single" w:sz="4" w:space="0" w:color="000000"/>
              <w:bottom w:val="single" w:sz="4" w:space="0" w:color="000000"/>
              <w:right w:val="single" w:sz="4" w:space="0" w:color="000000"/>
            </w:tcBorders>
          </w:tcPr>
          <w:p w14:paraId="60A9251E" w14:textId="77777777" w:rsidR="007C6BF0" w:rsidRDefault="00000000">
            <w:pPr>
              <w:spacing w:after="0" w:line="259" w:lineRule="auto"/>
              <w:ind w:left="1" w:firstLine="0"/>
              <w:rPr>
                <w:sz w:val="18"/>
              </w:rPr>
            </w:pPr>
            <w:r>
              <w:rPr>
                <w:rFonts w:hint="eastAsia"/>
                <w:sz w:val="18"/>
              </w:rPr>
              <w:t>备注</w:t>
            </w:r>
          </w:p>
        </w:tc>
      </w:tr>
      <w:tr w:rsidR="007C6BF0" w14:paraId="6BA81F5F" w14:textId="77777777">
        <w:trPr>
          <w:trHeight w:val="1269"/>
          <w:jc w:val="center"/>
        </w:trPr>
        <w:tc>
          <w:tcPr>
            <w:tcW w:w="709" w:type="dxa"/>
            <w:tcBorders>
              <w:top w:val="single" w:sz="4" w:space="0" w:color="000000"/>
              <w:left w:val="single" w:sz="4" w:space="0" w:color="000000"/>
              <w:bottom w:val="single" w:sz="4" w:space="0" w:color="000000"/>
              <w:right w:val="single" w:sz="4" w:space="0" w:color="000000"/>
            </w:tcBorders>
            <w:vAlign w:val="center"/>
          </w:tcPr>
          <w:p w14:paraId="64296362" w14:textId="77777777" w:rsidR="007C6BF0" w:rsidRDefault="00000000">
            <w:pPr>
              <w:spacing w:after="0" w:line="259" w:lineRule="auto"/>
              <w:ind w:left="0" w:firstLine="0"/>
              <w:rPr>
                <w:rFonts w:cs="Times New Roman"/>
                <w:sz w:val="18"/>
                <w:szCs w:val="18"/>
              </w:rPr>
            </w:pPr>
            <w:r>
              <w:rPr>
                <w:rFonts w:cs="Times New Roman" w:hint="eastAsia"/>
                <w:sz w:val="18"/>
                <w:szCs w:val="18"/>
              </w:rPr>
              <w:t>1</w:t>
            </w:r>
          </w:p>
        </w:tc>
        <w:tc>
          <w:tcPr>
            <w:tcW w:w="1984" w:type="dxa"/>
            <w:tcBorders>
              <w:top w:val="single" w:sz="4" w:space="0" w:color="000000"/>
              <w:left w:val="single" w:sz="4" w:space="0" w:color="000000"/>
              <w:bottom w:val="single" w:sz="4" w:space="0" w:color="000000"/>
              <w:right w:val="single" w:sz="4" w:space="0" w:color="000000"/>
            </w:tcBorders>
            <w:vAlign w:val="center"/>
          </w:tcPr>
          <w:p w14:paraId="22D6823E" w14:textId="77777777" w:rsidR="007C6BF0" w:rsidRDefault="00000000">
            <w:pPr>
              <w:autoSpaceDE w:val="0"/>
              <w:autoSpaceDN w:val="0"/>
              <w:adjustRightInd w:val="0"/>
              <w:spacing w:after="240" w:line="340" w:lineRule="atLeast"/>
              <w:ind w:left="0" w:firstLine="0"/>
              <w:rPr>
                <w:rFonts w:cs="Times New Roman"/>
                <w:sz w:val="18"/>
                <w:szCs w:val="18"/>
              </w:rPr>
            </w:pPr>
            <w:r>
              <w:rPr>
                <w:rFonts w:cs="Times New Roman" w:hint="eastAsia"/>
                <w:sz w:val="18"/>
                <w:szCs w:val="18"/>
              </w:rPr>
              <w:t>统一社信用代码</w:t>
            </w:r>
          </w:p>
        </w:tc>
        <w:tc>
          <w:tcPr>
            <w:tcW w:w="1701" w:type="dxa"/>
            <w:tcBorders>
              <w:top w:val="single" w:sz="4" w:space="0" w:color="000000"/>
              <w:left w:val="single" w:sz="4" w:space="0" w:color="000000"/>
              <w:bottom w:val="single" w:sz="4" w:space="0" w:color="000000"/>
              <w:right w:val="single" w:sz="4" w:space="0" w:color="000000"/>
            </w:tcBorders>
            <w:vAlign w:val="center"/>
          </w:tcPr>
          <w:p w14:paraId="1A4F3D9F" w14:textId="77777777" w:rsidR="007C6BF0" w:rsidRDefault="00000000">
            <w:pPr>
              <w:autoSpaceDE w:val="0"/>
              <w:autoSpaceDN w:val="0"/>
              <w:adjustRightInd w:val="0"/>
              <w:spacing w:after="240" w:line="340" w:lineRule="atLeast"/>
              <w:ind w:left="0" w:firstLine="0"/>
              <w:rPr>
                <w:rFonts w:cs="Times New Roman"/>
                <w:sz w:val="18"/>
                <w:szCs w:val="18"/>
              </w:rPr>
            </w:pPr>
            <w:r>
              <w:rPr>
                <w:rFonts w:cs="Times New Roman" w:hint="eastAsia"/>
                <w:sz w:val="18"/>
                <w:szCs w:val="18"/>
              </w:rPr>
              <w:t>tyshxydm</w:t>
            </w:r>
          </w:p>
        </w:tc>
        <w:tc>
          <w:tcPr>
            <w:tcW w:w="1134" w:type="dxa"/>
            <w:tcBorders>
              <w:top w:val="single" w:sz="4" w:space="0" w:color="000000"/>
              <w:left w:val="single" w:sz="4" w:space="0" w:color="000000"/>
              <w:bottom w:val="single" w:sz="4" w:space="0" w:color="000000"/>
              <w:right w:val="single" w:sz="4" w:space="0" w:color="000000"/>
            </w:tcBorders>
            <w:vAlign w:val="center"/>
          </w:tcPr>
          <w:p w14:paraId="6CFBBFF8" w14:textId="77777777" w:rsidR="007C6BF0" w:rsidRDefault="00000000">
            <w:pPr>
              <w:autoSpaceDE w:val="0"/>
              <w:autoSpaceDN w:val="0"/>
              <w:adjustRightInd w:val="0"/>
              <w:spacing w:after="240" w:line="340" w:lineRule="atLeast"/>
              <w:ind w:left="0" w:firstLine="0"/>
              <w:rPr>
                <w:rFonts w:cs="Times New Roman"/>
                <w:sz w:val="18"/>
                <w:szCs w:val="18"/>
              </w:rPr>
            </w:pPr>
            <w:r>
              <w:rPr>
                <w:rFonts w:cs="Times New Roman" w:hint="eastAsia"/>
                <w:sz w:val="18"/>
                <w:szCs w:val="18"/>
              </w:rPr>
              <w:t>字符型</w:t>
            </w:r>
          </w:p>
        </w:tc>
        <w:tc>
          <w:tcPr>
            <w:tcW w:w="1701" w:type="dxa"/>
            <w:tcBorders>
              <w:top w:val="single" w:sz="4" w:space="0" w:color="000000"/>
              <w:left w:val="single" w:sz="4" w:space="0" w:color="000000"/>
              <w:bottom w:val="single" w:sz="4" w:space="0" w:color="000000"/>
              <w:right w:val="single" w:sz="4" w:space="0" w:color="000000"/>
            </w:tcBorders>
            <w:vAlign w:val="center"/>
          </w:tcPr>
          <w:p w14:paraId="11008AAD" w14:textId="77777777" w:rsidR="007C6BF0" w:rsidRDefault="00000000">
            <w:pPr>
              <w:autoSpaceDE w:val="0"/>
              <w:autoSpaceDN w:val="0"/>
              <w:adjustRightInd w:val="0"/>
              <w:spacing w:after="240" w:line="340" w:lineRule="atLeast"/>
              <w:ind w:left="0" w:firstLine="0"/>
              <w:rPr>
                <w:rFonts w:cs="Times New Roman"/>
                <w:sz w:val="18"/>
                <w:szCs w:val="18"/>
              </w:rPr>
            </w:pPr>
            <w:r>
              <w:rPr>
                <w:rFonts w:cs="Times New Roman" w:hint="eastAsia"/>
                <w:sz w:val="18"/>
                <w:szCs w:val="18"/>
              </w:rPr>
              <w:t>an18</w:t>
            </w:r>
          </w:p>
        </w:tc>
        <w:tc>
          <w:tcPr>
            <w:tcW w:w="1701" w:type="dxa"/>
            <w:tcBorders>
              <w:top w:val="single" w:sz="4" w:space="0" w:color="000000"/>
              <w:left w:val="single" w:sz="4" w:space="0" w:color="000000"/>
              <w:bottom w:val="single" w:sz="4" w:space="0" w:color="000000"/>
              <w:right w:val="single" w:sz="4" w:space="0" w:color="000000"/>
            </w:tcBorders>
          </w:tcPr>
          <w:p w14:paraId="5CD4D2CE" w14:textId="77777777" w:rsidR="007C6BF0" w:rsidRDefault="00000000">
            <w:pPr>
              <w:autoSpaceDE w:val="0"/>
              <w:autoSpaceDN w:val="0"/>
              <w:adjustRightInd w:val="0"/>
              <w:spacing w:after="240" w:line="340" w:lineRule="atLeast"/>
              <w:ind w:left="0" w:firstLine="0"/>
              <w:rPr>
                <w:rFonts w:cs="Times New Roman"/>
                <w:sz w:val="18"/>
                <w:szCs w:val="18"/>
              </w:rPr>
            </w:pPr>
            <w:r>
              <w:rPr>
                <w:rFonts w:cs="Times New Roman" w:hint="eastAsia"/>
                <w:sz w:val="18"/>
                <w:szCs w:val="18"/>
              </w:rPr>
              <w:t>境内企业社会信用代码为企业编码主键</w:t>
            </w:r>
          </w:p>
        </w:tc>
      </w:tr>
      <w:tr w:rsidR="007C6BF0" w14:paraId="162C2B18" w14:textId="77777777">
        <w:trPr>
          <w:trHeight w:val="322"/>
          <w:jc w:val="center"/>
        </w:trPr>
        <w:tc>
          <w:tcPr>
            <w:tcW w:w="709" w:type="dxa"/>
            <w:tcBorders>
              <w:top w:val="single" w:sz="4" w:space="0" w:color="000000"/>
              <w:left w:val="single" w:sz="4" w:space="0" w:color="000000"/>
              <w:bottom w:val="single" w:sz="4" w:space="0" w:color="000000"/>
              <w:right w:val="single" w:sz="4" w:space="0" w:color="000000"/>
            </w:tcBorders>
            <w:vAlign w:val="center"/>
          </w:tcPr>
          <w:p w14:paraId="2BC866FD" w14:textId="77777777" w:rsidR="007C6BF0" w:rsidRDefault="00000000">
            <w:pPr>
              <w:spacing w:after="0" w:line="259" w:lineRule="auto"/>
              <w:ind w:left="0" w:firstLine="0"/>
              <w:rPr>
                <w:rFonts w:cs="Times New Roman"/>
                <w:sz w:val="18"/>
                <w:szCs w:val="18"/>
              </w:rPr>
            </w:pPr>
            <w:r>
              <w:rPr>
                <w:rFonts w:cs="Times New Roman" w:hint="eastAsia"/>
                <w:sz w:val="18"/>
                <w:szCs w:val="18"/>
              </w:rPr>
              <w:t>2</w:t>
            </w:r>
          </w:p>
        </w:tc>
        <w:tc>
          <w:tcPr>
            <w:tcW w:w="1984" w:type="dxa"/>
            <w:tcBorders>
              <w:top w:val="single" w:sz="4" w:space="0" w:color="000000"/>
              <w:left w:val="single" w:sz="4" w:space="0" w:color="000000"/>
              <w:bottom w:val="single" w:sz="4" w:space="0" w:color="000000"/>
              <w:right w:val="single" w:sz="4" w:space="0" w:color="000000"/>
            </w:tcBorders>
            <w:vAlign w:val="center"/>
          </w:tcPr>
          <w:p w14:paraId="4223CBE8" w14:textId="77777777" w:rsidR="007C6BF0" w:rsidRDefault="00000000">
            <w:pPr>
              <w:autoSpaceDE w:val="0"/>
              <w:autoSpaceDN w:val="0"/>
              <w:adjustRightInd w:val="0"/>
              <w:spacing w:after="240" w:line="340" w:lineRule="atLeast"/>
              <w:ind w:left="0" w:firstLine="0"/>
              <w:rPr>
                <w:rFonts w:cs="Times New Roman"/>
                <w:sz w:val="18"/>
                <w:szCs w:val="18"/>
              </w:rPr>
            </w:pPr>
            <w:r>
              <w:rPr>
                <w:rFonts w:cs="Times New Roman" w:hint="eastAsia"/>
                <w:sz w:val="18"/>
                <w:szCs w:val="18"/>
              </w:rPr>
              <w:t>LEI代码</w:t>
            </w:r>
          </w:p>
        </w:tc>
        <w:tc>
          <w:tcPr>
            <w:tcW w:w="1701" w:type="dxa"/>
            <w:tcBorders>
              <w:top w:val="single" w:sz="4" w:space="0" w:color="000000"/>
              <w:left w:val="single" w:sz="4" w:space="0" w:color="000000"/>
              <w:bottom w:val="single" w:sz="4" w:space="0" w:color="000000"/>
              <w:right w:val="single" w:sz="4" w:space="0" w:color="000000"/>
            </w:tcBorders>
            <w:vAlign w:val="center"/>
          </w:tcPr>
          <w:p w14:paraId="72524E82" w14:textId="77777777" w:rsidR="007C6BF0" w:rsidRDefault="00000000">
            <w:pPr>
              <w:autoSpaceDE w:val="0"/>
              <w:autoSpaceDN w:val="0"/>
              <w:adjustRightInd w:val="0"/>
              <w:spacing w:after="240" w:line="340" w:lineRule="atLeast"/>
              <w:ind w:left="0" w:firstLine="0"/>
              <w:rPr>
                <w:rFonts w:cs="Times New Roman"/>
                <w:sz w:val="18"/>
                <w:szCs w:val="18"/>
              </w:rPr>
            </w:pPr>
            <w:r>
              <w:rPr>
                <w:rFonts w:cs="Times New Roman"/>
                <w:sz w:val="18"/>
                <w:szCs w:val="18"/>
              </w:rPr>
              <w:t>leidm</w:t>
            </w:r>
          </w:p>
        </w:tc>
        <w:tc>
          <w:tcPr>
            <w:tcW w:w="1134" w:type="dxa"/>
            <w:tcBorders>
              <w:top w:val="single" w:sz="4" w:space="0" w:color="000000"/>
              <w:left w:val="single" w:sz="4" w:space="0" w:color="000000"/>
              <w:bottom w:val="single" w:sz="4" w:space="0" w:color="000000"/>
              <w:right w:val="single" w:sz="4" w:space="0" w:color="000000"/>
            </w:tcBorders>
            <w:vAlign w:val="center"/>
          </w:tcPr>
          <w:p w14:paraId="5A9AB927" w14:textId="77777777" w:rsidR="007C6BF0" w:rsidRDefault="00000000">
            <w:pPr>
              <w:autoSpaceDE w:val="0"/>
              <w:autoSpaceDN w:val="0"/>
              <w:adjustRightInd w:val="0"/>
              <w:spacing w:after="240" w:line="340" w:lineRule="atLeast"/>
              <w:ind w:left="0" w:firstLine="0"/>
              <w:rPr>
                <w:rFonts w:cs="Times New Roman"/>
                <w:sz w:val="18"/>
                <w:szCs w:val="18"/>
              </w:rPr>
            </w:pPr>
            <w:r>
              <w:rPr>
                <w:rFonts w:cs="Times New Roman" w:hint="eastAsia"/>
                <w:sz w:val="18"/>
                <w:szCs w:val="18"/>
              </w:rPr>
              <w:t>字符型</w:t>
            </w:r>
          </w:p>
        </w:tc>
        <w:tc>
          <w:tcPr>
            <w:tcW w:w="1701" w:type="dxa"/>
            <w:tcBorders>
              <w:top w:val="single" w:sz="4" w:space="0" w:color="000000"/>
              <w:left w:val="single" w:sz="4" w:space="0" w:color="000000"/>
              <w:bottom w:val="single" w:sz="4" w:space="0" w:color="000000"/>
              <w:right w:val="single" w:sz="4" w:space="0" w:color="000000"/>
            </w:tcBorders>
            <w:vAlign w:val="center"/>
          </w:tcPr>
          <w:p w14:paraId="7CBDE49B" w14:textId="77777777" w:rsidR="007C6BF0" w:rsidRDefault="00000000">
            <w:pPr>
              <w:autoSpaceDE w:val="0"/>
              <w:autoSpaceDN w:val="0"/>
              <w:adjustRightInd w:val="0"/>
              <w:spacing w:after="240" w:line="340" w:lineRule="atLeast"/>
              <w:ind w:left="0" w:firstLine="0"/>
              <w:rPr>
                <w:rFonts w:cs="Times New Roman"/>
                <w:sz w:val="18"/>
                <w:szCs w:val="18"/>
              </w:rPr>
            </w:pPr>
            <w:r>
              <w:rPr>
                <w:rFonts w:cs="Times New Roman"/>
                <w:sz w:val="18"/>
                <w:szCs w:val="18"/>
              </w:rPr>
              <w:t>an</w:t>
            </w:r>
            <w:r>
              <w:rPr>
                <w:rFonts w:cs="Times New Roman" w:hint="eastAsia"/>
                <w:sz w:val="18"/>
                <w:szCs w:val="18"/>
              </w:rPr>
              <w:t>20</w:t>
            </w:r>
          </w:p>
        </w:tc>
        <w:tc>
          <w:tcPr>
            <w:tcW w:w="1701" w:type="dxa"/>
            <w:tcBorders>
              <w:top w:val="single" w:sz="4" w:space="0" w:color="000000"/>
              <w:left w:val="single" w:sz="4" w:space="0" w:color="000000"/>
              <w:bottom w:val="single" w:sz="4" w:space="0" w:color="000000"/>
              <w:right w:val="single" w:sz="4" w:space="0" w:color="000000"/>
            </w:tcBorders>
          </w:tcPr>
          <w:p w14:paraId="1BF80D8A" w14:textId="77777777" w:rsidR="007C6BF0" w:rsidRDefault="00000000">
            <w:pPr>
              <w:autoSpaceDE w:val="0"/>
              <w:autoSpaceDN w:val="0"/>
              <w:adjustRightInd w:val="0"/>
              <w:spacing w:after="240" w:line="340" w:lineRule="atLeast"/>
              <w:ind w:left="0" w:firstLine="0"/>
              <w:rPr>
                <w:rFonts w:cs="Times New Roman"/>
                <w:sz w:val="18"/>
                <w:szCs w:val="18"/>
              </w:rPr>
            </w:pPr>
            <w:r>
              <w:rPr>
                <w:rFonts w:cs="Times New Roman" w:hint="eastAsia"/>
                <w:sz w:val="18"/>
                <w:szCs w:val="18"/>
              </w:rPr>
              <w:t>境外企业LEI代码为企业编码主键</w:t>
            </w:r>
          </w:p>
        </w:tc>
      </w:tr>
    </w:tbl>
    <w:p w14:paraId="377E07E5" w14:textId="77777777" w:rsidR="007C6BF0" w:rsidRDefault="007C6BF0">
      <w:pPr>
        <w:spacing w:after="21"/>
        <w:ind w:left="0" w:firstLine="0"/>
        <w:rPr>
          <w:rFonts w:ascii="Heiti SC Light" w:eastAsia="Heiti SC Light"/>
          <w:b/>
        </w:rPr>
      </w:pPr>
    </w:p>
    <w:p w14:paraId="79019D4D" w14:textId="77777777" w:rsidR="007C6BF0" w:rsidRDefault="00000000">
      <w:pPr>
        <w:spacing w:after="21"/>
        <w:ind w:left="0" w:firstLine="420"/>
        <w:rPr>
          <w:rFonts w:ascii="Heiti SC Light" w:eastAsia="Heiti SC Light"/>
          <w:b/>
        </w:rPr>
      </w:pPr>
      <w:r>
        <w:rPr>
          <w:rFonts w:ascii="Heiti SC Light" w:eastAsia="Heiti SC Light" w:hint="eastAsia"/>
          <w:b/>
        </w:rPr>
        <w:t>5.2.5 输出校验信息</w:t>
      </w:r>
    </w:p>
    <w:p w14:paraId="4DFC8D41" w14:textId="77777777" w:rsidR="007C6BF0" w:rsidRDefault="00000000">
      <w:pPr>
        <w:spacing w:after="21"/>
        <w:ind w:left="0" w:firstLine="420"/>
      </w:pPr>
      <w:r>
        <w:rPr>
          <w:rFonts w:hint="eastAsia"/>
        </w:rPr>
        <w:t>基本信息表中，数据项校验要求及表间勾稽关系应如下：</w:t>
      </w:r>
    </w:p>
    <w:p w14:paraId="6CC3E13C" w14:textId="77777777" w:rsidR="007C6BF0" w:rsidRDefault="00000000">
      <w:pPr>
        <w:pStyle w:val="af0"/>
        <w:numPr>
          <w:ilvl w:val="0"/>
          <w:numId w:val="2"/>
        </w:numPr>
        <w:spacing w:after="21"/>
        <w:ind w:firstLineChars="0"/>
        <w:rPr>
          <w:rFonts w:asciiTheme="minorEastAsia" w:eastAsiaTheme="minorEastAsia" w:hAnsiTheme="minorEastAsia"/>
          <w:b/>
        </w:rPr>
      </w:pPr>
      <w:r>
        <w:rPr>
          <w:rFonts w:asciiTheme="minorEastAsia" w:eastAsiaTheme="minorEastAsia" w:hAnsiTheme="minorEastAsia" w:hint="eastAsia"/>
          <w:b/>
        </w:rPr>
        <w:t>境内公司需满足统一社会信用代码规范要求，境外公司需满足其他注册代码规范要求。</w:t>
      </w:r>
    </w:p>
    <w:p w14:paraId="31A4A6D8" w14:textId="77777777" w:rsidR="007C6BF0" w:rsidRDefault="00000000">
      <w:pPr>
        <w:pStyle w:val="af0"/>
        <w:numPr>
          <w:ilvl w:val="0"/>
          <w:numId w:val="2"/>
        </w:numPr>
        <w:spacing w:after="21"/>
        <w:ind w:firstLineChars="0"/>
        <w:rPr>
          <w:rFonts w:asciiTheme="minorEastAsia" w:eastAsiaTheme="minorEastAsia" w:hAnsiTheme="minorEastAsia"/>
          <w:b/>
        </w:rPr>
      </w:pPr>
      <w:r>
        <w:rPr>
          <w:rFonts w:asciiTheme="minorEastAsia" w:eastAsiaTheme="minorEastAsia" w:hAnsiTheme="minorEastAsia" w:hint="eastAsia"/>
          <w:b/>
        </w:rPr>
        <w:t>成立日期需满足时间字段填写要求。</w:t>
      </w:r>
    </w:p>
    <w:p w14:paraId="14A1839D" w14:textId="77777777" w:rsidR="007C6BF0" w:rsidRDefault="00000000">
      <w:pPr>
        <w:pStyle w:val="af0"/>
        <w:numPr>
          <w:ilvl w:val="0"/>
          <w:numId w:val="2"/>
        </w:numPr>
        <w:spacing w:after="21"/>
        <w:ind w:firstLineChars="0"/>
        <w:rPr>
          <w:rFonts w:ascii="Heiti SC Light" w:eastAsia="Heiti SC Light"/>
          <w:b/>
        </w:rPr>
      </w:pPr>
      <w:r>
        <w:rPr>
          <w:rFonts w:asciiTheme="minorEastAsia" w:eastAsiaTheme="minorEastAsia" w:hAnsiTheme="minorEastAsia" w:hint="eastAsia"/>
          <w:b/>
        </w:rPr>
        <w:t>标有取值说明的字段需满足备注标准或满足取值范围要求。</w:t>
      </w:r>
    </w:p>
    <w:p w14:paraId="1342DB08" w14:textId="77777777" w:rsidR="007C6BF0" w:rsidRDefault="007C6BF0">
      <w:pPr>
        <w:spacing w:after="21"/>
        <w:rPr>
          <w:rFonts w:ascii="Heiti SC Light" w:eastAsia="Heiti SC Light"/>
          <w:b/>
        </w:rPr>
      </w:pPr>
    </w:p>
    <w:p w14:paraId="06D96FD7" w14:textId="77777777" w:rsidR="007C6BF0" w:rsidRDefault="00000000">
      <w:pPr>
        <w:spacing w:after="21"/>
        <w:ind w:left="0" w:firstLine="420"/>
        <w:rPr>
          <w:rFonts w:ascii="Heiti SC Light" w:eastAsia="Heiti SC Light"/>
          <w:b/>
        </w:rPr>
      </w:pPr>
      <w:r>
        <w:rPr>
          <w:rFonts w:ascii="Heiti SC Light" w:eastAsia="Heiti SC Light" w:hint="eastAsia"/>
          <w:b/>
        </w:rPr>
        <w:t>5.3内部股东信息</w:t>
      </w:r>
    </w:p>
    <w:p w14:paraId="5EA44BD8" w14:textId="77777777" w:rsidR="007C6BF0" w:rsidRDefault="00000000">
      <w:pPr>
        <w:spacing w:after="21"/>
        <w:ind w:left="0" w:firstLine="420"/>
        <w:rPr>
          <w:rFonts w:ascii="Heiti SC Light" w:eastAsia="Heiti SC Light"/>
          <w:b/>
        </w:rPr>
      </w:pPr>
      <w:r>
        <w:rPr>
          <w:rFonts w:ascii="Heiti SC Light" w:eastAsia="Heiti SC Light" w:hint="eastAsia"/>
          <w:b/>
        </w:rPr>
        <w:t>5.3.1 输出内容描述</w:t>
      </w:r>
    </w:p>
    <w:p w14:paraId="5FFE74E9" w14:textId="77777777" w:rsidR="007C6BF0" w:rsidRDefault="00000000">
      <w:pPr>
        <w:ind w:left="300" w:firstLine="420"/>
      </w:pPr>
      <w:r>
        <w:rPr>
          <w:rFonts w:hint="eastAsia"/>
        </w:rPr>
        <w:t>内部股东信息表是对集团内部持股企业的描述，纳入与股东的财务关系、内部股东持股比例、持股比例最高的内部股东等信息。</w:t>
      </w:r>
    </w:p>
    <w:p w14:paraId="3FD7E783" w14:textId="77777777" w:rsidR="007C6BF0" w:rsidRDefault="00000000">
      <w:pPr>
        <w:spacing w:after="21"/>
        <w:ind w:left="0" w:firstLine="420"/>
        <w:rPr>
          <w:rFonts w:ascii="Heiti SC Light" w:eastAsia="Heiti SC Light"/>
          <w:b/>
        </w:rPr>
      </w:pPr>
      <w:r>
        <w:rPr>
          <w:rFonts w:ascii="Heiti SC Light" w:eastAsia="Heiti SC Light" w:hint="eastAsia"/>
          <w:b/>
        </w:rPr>
        <w:t>5.3.2 输出内容描述</w:t>
      </w:r>
    </w:p>
    <w:p w14:paraId="58D95066" w14:textId="77777777" w:rsidR="007C6BF0" w:rsidRDefault="00000000">
      <w:pPr>
        <w:ind w:left="300" w:firstLine="420"/>
      </w:pPr>
      <w:r>
        <w:rPr>
          <w:rFonts w:hint="eastAsia"/>
        </w:rPr>
        <w:lastRenderedPageBreak/>
        <w:t>内部股东信息表输出集团内部股东企业关系信息，内部股东表应符合表4的要求</w:t>
      </w:r>
    </w:p>
    <w:p w14:paraId="23EE41A8" w14:textId="77777777" w:rsidR="007C6BF0" w:rsidRDefault="00000000">
      <w:pPr>
        <w:spacing w:after="21"/>
        <w:ind w:left="0" w:firstLine="420"/>
        <w:rPr>
          <w:rFonts w:ascii="Heiti SC Light" w:eastAsia="Heiti SC Light"/>
          <w:b/>
        </w:rPr>
      </w:pPr>
      <w:r>
        <w:rPr>
          <w:rFonts w:ascii="Heiti SC Light" w:eastAsia="Heiti SC Light" w:hint="eastAsia"/>
          <w:b/>
        </w:rPr>
        <w:t>5.3.3 内容与格式</w:t>
      </w:r>
    </w:p>
    <w:p w14:paraId="06599364" w14:textId="77777777" w:rsidR="007C6BF0" w:rsidRDefault="00000000">
      <w:pPr>
        <w:spacing w:after="0" w:line="265" w:lineRule="auto"/>
        <w:ind w:left="204"/>
        <w:jc w:val="center"/>
        <w:rPr>
          <w:rFonts w:ascii="黑体" w:eastAsia="黑体" w:hAnsi="黑体" w:cs="黑体"/>
        </w:rPr>
      </w:pPr>
      <w:r>
        <w:rPr>
          <w:rFonts w:ascii="黑体" w:eastAsia="黑体" w:hAnsi="黑体" w:cs="黑体"/>
        </w:rPr>
        <w:t>表</w:t>
      </w:r>
      <w:r>
        <w:rPr>
          <w:rFonts w:ascii="黑体" w:eastAsia="黑体" w:hAnsi="黑体" w:cs="黑体" w:hint="eastAsia"/>
        </w:rPr>
        <w:t>4</w:t>
      </w:r>
      <w:r>
        <w:rPr>
          <w:rFonts w:ascii="黑体" w:eastAsia="黑体" w:hAnsi="黑体" w:cs="黑体"/>
        </w:rPr>
        <w:t xml:space="preserve"> </w:t>
      </w:r>
      <w:r>
        <w:rPr>
          <w:rFonts w:ascii="黑体" w:eastAsia="黑体" w:hAnsi="黑体" w:cs="黑体" w:hint="eastAsia"/>
        </w:rPr>
        <w:t>内部股东</w:t>
      </w:r>
      <w:r>
        <w:rPr>
          <w:rFonts w:ascii="黑体" w:eastAsia="黑体" w:hAnsi="黑体" w:cs="黑体"/>
        </w:rPr>
        <w:t>信息表</w:t>
      </w:r>
    </w:p>
    <w:tbl>
      <w:tblPr>
        <w:tblStyle w:val="TableGrid"/>
        <w:tblW w:w="963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03"/>
        <w:gridCol w:w="1470"/>
        <w:gridCol w:w="1255"/>
        <w:gridCol w:w="1134"/>
        <w:gridCol w:w="1134"/>
        <w:gridCol w:w="1134"/>
        <w:gridCol w:w="2908"/>
      </w:tblGrid>
      <w:tr w:rsidR="007C6BF0" w14:paraId="1A184C5D" w14:textId="77777777">
        <w:trPr>
          <w:trHeight w:val="480"/>
          <w:jc w:val="center"/>
        </w:trPr>
        <w:tc>
          <w:tcPr>
            <w:tcW w:w="603" w:type="dxa"/>
          </w:tcPr>
          <w:p w14:paraId="35781023" w14:textId="77777777" w:rsidR="007C6BF0" w:rsidRDefault="00000000">
            <w:pPr>
              <w:spacing w:after="0" w:line="259" w:lineRule="auto"/>
              <w:ind w:left="0" w:firstLine="0"/>
              <w:rPr>
                <w:sz w:val="18"/>
              </w:rPr>
            </w:pPr>
            <w:r>
              <w:rPr>
                <w:rFonts w:hint="eastAsia"/>
                <w:sz w:val="18"/>
              </w:rPr>
              <w:t>序号</w:t>
            </w:r>
          </w:p>
        </w:tc>
        <w:tc>
          <w:tcPr>
            <w:tcW w:w="1470" w:type="dxa"/>
          </w:tcPr>
          <w:p w14:paraId="5A0FDA04" w14:textId="77777777" w:rsidR="007C6BF0" w:rsidRDefault="00000000">
            <w:pPr>
              <w:spacing w:after="0" w:line="259" w:lineRule="auto"/>
              <w:ind w:left="0" w:firstLine="0"/>
              <w:rPr>
                <w:sz w:val="18"/>
              </w:rPr>
            </w:pPr>
            <w:r>
              <w:rPr>
                <w:rFonts w:hint="eastAsia"/>
                <w:sz w:val="18"/>
              </w:rPr>
              <w:t>字段中文名</w:t>
            </w:r>
          </w:p>
        </w:tc>
        <w:tc>
          <w:tcPr>
            <w:tcW w:w="1255" w:type="dxa"/>
          </w:tcPr>
          <w:p w14:paraId="2D2BBA59" w14:textId="77777777" w:rsidR="007C6BF0" w:rsidRDefault="00000000">
            <w:pPr>
              <w:spacing w:after="0" w:line="259" w:lineRule="auto"/>
              <w:ind w:left="0" w:firstLine="0"/>
              <w:rPr>
                <w:sz w:val="18"/>
              </w:rPr>
            </w:pPr>
            <w:r>
              <w:rPr>
                <w:rFonts w:hint="eastAsia"/>
                <w:sz w:val="18"/>
              </w:rPr>
              <w:t>字段标识</w:t>
            </w:r>
          </w:p>
        </w:tc>
        <w:tc>
          <w:tcPr>
            <w:tcW w:w="1134" w:type="dxa"/>
          </w:tcPr>
          <w:p w14:paraId="0198BB95" w14:textId="77777777" w:rsidR="007C6BF0" w:rsidRDefault="00000000">
            <w:pPr>
              <w:spacing w:after="0" w:line="259" w:lineRule="auto"/>
              <w:ind w:left="0" w:firstLine="0"/>
              <w:rPr>
                <w:sz w:val="18"/>
              </w:rPr>
            </w:pPr>
            <w:r>
              <w:rPr>
                <w:rFonts w:hint="eastAsia"/>
                <w:sz w:val="18"/>
              </w:rPr>
              <w:t>字段类型</w:t>
            </w:r>
          </w:p>
        </w:tc>
        <w:tc>
          <w:tcPr>
            <w:tcW w:w="1134" w:type="dxa"/>
          </w:tcPr>
          <w:p w14:paraId="5B60EF09" w14:textId="77777777" w:rsidR="007C6BF0" w:rsidRDefault="00000000">
            <w:pPr>
              <w:spacing w:after="0" w:line="259" w:lineRule="auto"/>
              <w:ind w:left="0" w:firstLine="0"/>
              <w:rPr>
                <w:sz w:val="18"/>
              </w:rPr>
            </w:pPr>
            <w:r>
              <w:rPr>
                <w:rFonts w:hint="eastAsia"/>
                <w:sz w:val="18"/>
              </w:rPr>
              <w:t>字段长度</w:t>
            </w:r>
          </w:p>
        </w:tc>
        <w:tc>
          <w:tcPr>
            <w:tcW w:w="1134" w:type="dxa"/>
          </w:tcPr>
          <w:p w14:paraId="30BF170B" w14:textId="77777777" w:rsidR="007C6BF0" w:rsidRDefault="00000000">
            <w:pPr>
              <w:spacing w:after="0" w:line="259" w:lineRule="auto"/>
              <w:ind w:left="0" w:firstLine="0"/>
              <w:rPr>
                <w:sz w:val="18"/>
              </w:rPr>
            </w:pPr>
            <w:r>
              <w:rPr>
                <w:rFonts w:hint="eastAsia"/>
                <w:sz w:val="18"/>
              </w:rPr>
              <w:t>是否可为空</w:t>
            </w:r>
          </w:p>
        </w:tc>
        <w:tc>
          <w:tcPr>
            <w:tcW w:w="2908" w:type="dxa"/>
          </w:tcPr>
          <w:p w14:paraId="2DE3E015" w14:textId="77777777" w:rsidR="007C6BF0" w:rsidRDefault="00000000">
            <w:pPr>
              <w:spacing w:after="0" w:line="259" w:lineRule="auto"/>
              <w:ind w:left="0" w:firstLine="0"/>
              <w:rPr>
                <w:sz w:val="18"/>
              </w:rPr>
            </w:pPr>
            <w:r>
              <w:rPr>
                <w:rFonts w:hint="eastAsia"/>
                <w:sz w:val="18"/>
              </w:rPr>
              <w:t>取值说明</w:t>
            </w:r>
          </w:p>
        </w:tc>
      </w:tr>
      <w:tr w:rsidR="007C6BF0" w14:paraId="5C1B2872" w14:textId="77777777">
        <w:trPr>
          <w:trHeight w:val="480"/>
          <w:jc w:val="center"/>
        </w:trPr>
        <w:tc>
          <w:tcPr>
            <w:tcW w:w="603" w:type="dxa"/>
            <w:vAlign w:val="center"/>
          </w:tcPr>
          <w:p w14:paraId="3136513F" w14:textId="77777777" w:rsidR="007C6BF0" w:rsidRDefault="00000000">
            <w:pPr>
              <w:spacing w:after="0" w:line="259" w:lineRule="auto"/>
              <w:ind w:left="0" w:firstLine="0"/>
              <w:rPr>
                <w:sz w:val="18"/>
              </w:rPr>
            </w:pPr>
            <w:r>
              <w:rPr>
                <w:rFonts w:cs="Times New Roman" w:hint="eastAsia"/>
                <w:sz w:val="18"/>
                <w:szCs w:val="18"/>
              </w:rPr>
              <w:t>1</w:t>
            </w:r>
          </w:p>
        </w:tc>
        <w:tc>
          <w:tcPr>
            <w:tcW w:w="1470" w:type="dxa"/>
            <w:vAlign w:val="center"/>
          </w:tcPr>
          <w:p w14:paraId="0BD79FFA" w14:textId="77777777" w:rsidR="007C6BF0" w:rsidRDefault="00000000">
            <w:pPr>
              <w:spacing w:after="0" w:line="259" w:lineRule="auto"/>
              <w:ind w:left="0" w:firstLine="0"/>
              <w:rPr>
                <w:sz w:val="18"/>
              </w:rPr>
            </w:pPr>
            <w:r>
              <w:rPr>
                <w:rFonts w:cs="Times New Roman" w:hint="eastAsia"/>
                <w:sz w:val="18"/>
                <w:szCs w:val="18"/>
              </w:rPr>
              <w:t>统一社会信用代码</w:t>
            </w:r>
          </w:p>
        </w:tc>
        <w:tc>
          <w:tcPr>
            <w:tcW w:w="1255" w:type="dxa"/>
            <w:vAlign w:val="center"/>
          </w:tcPr>
          <w:p w14:paraId="6A20F53C" w14:textId="77777777" w:rsidR="007C6BF0" w:rsidRDefault="00000000">
            <w:pPr>
              <w:spacing w:after="0" w:line="259" w:lineRule="auto"/>
              <w:ind w:left="0" w:firstLine="0"/>
              <w:rPr>
                <w:sz w:val="18"/>
              </w:rPr>
            </w:pPr>
            <w:r>
              <w:rPr>
                <w:rFonts w:cs="Times New Roman" w:hint="eastAsia"/>
                <w:sz w:val="18"/>
                <w:szCs w:val="18"/>
              </w:rPr>
              <w:t>tyshxydm</w:t>
            </w:r>
          </w:p>
        </w:tc>
        <w:tc>
          <w:tcPr>
            <w:tcW w:w="1134" w:type="dxa"/>
            <w:vAlign w:val="center"/>
          </w:tcPr>
          <w:p w14:paraId="0D6D0093" w14:textId="77777777" w:rsidR="007C6BF0" w:rsidRDefault="00000000">
            <w:pPr>
              <w:spacing w:after="0" w:line="259" w:lineRule="auto"/>
              <w:ind w:left="0" w:firstLine="0"/>
              <w:rPr>
                <w:sz w:val="18"/>
              </w:rPr>
            </w:pPr>
            <w:r>
              <w:rPr>
                <w:rFonts w:cs="Times New Roman" w:hint="eastAsia"/>
                <w:sz w:val="18"/>
                <w:szCs w:val="18"/>
              </w:rPr>
              <w:t>字符型</w:t>
            </w:r>
          </w:p>
        </w:tc>
        <w:tc>
          <w:tcPr>
            <w:tcW w:w="1134" w:type="dxa"/>
            <w:vAlign w:val="center"/>
          </w:tcPr>
          <w:p w14:paraId="29BBD1F5" w14:textId="77777777" w:rsidR="007C6BF0" w:rsidRDefault="00000000">
            <w:pPr>
              <w:spacing w:after="0" w:line="259" w:lineRule="auto"/>
              <w:ind w:left="0" w:firstLine="0"/>
              <w:rPr>
                <w:sz w:val="18"/>
              </w:rPr>
            </w:pPr>
            <w:r>
              <w:rPr>
                <w:rFonts w:cs="Times New Roman" w:hint="eastAsia"/>
                <w:sz w:val="18"/>
                <w:szCs w:val="18"/>
              </w:rPr>
              <w:t>an18</w:t>
            </w:r>
          </w:p>
        </w:tc>
        <w:tc>
          <w:tcPr>
            <w:tcW w:w="1134" w:type="dxa"/>
            <w:vAlign w:val="center"/>
          </w:tcPr>
          <w:p w14:paraId="25727394" w14:textId="77777777" w:rsidR="007C6BF0" w:rsidRDefault="00000000">
            <w:pPr>
              <w:spacing w:after="0" w:line="259" w:lineRule="auto"/>
              <w:ind w:left="0" w:firstLine="0"/>
              <w:rPr>
                <w:sz w:val="18"/>
              </w:rPr>
            </w:pPr>
            <w:r>
              <w:rPr>
                <w:rFonts w:cs="Times New Roman" w:hint="eastAsia"/>
                <w:sz w:val="18"/>
                <w:szCs w:val="18"/>
              </w:rPr>
              <w:t>是</w:t>
            </w:r>
          </w:p>
        </w:tc>
        <w:tc>
          <w:tcPr>
            <w:tcW w:w="2908" w:type="dxa"/>
            <w:vAlign w:val="center"/>
          </w:tcPr>
          <w:p w14:paraId="32C8CADC" w14:textId="77777777" w:rsidR="007C6BF0" w:rsidRDefault="00000000">
            <w:pPr>
              <w:spacing w:after="21"/>
              <w:ind w:left="0" w:firstLine="0"/>
              <w:rPr>
                <w:sz w:val="18"/>
              </w:rPr>
            </w:pPr>
            <w:r>
              <w:rPr>
                <w:rFonts w:cs="Times New Roman" w:hint="eastAsia"/>
                <w:sz w:val="18"/>
                <w:szCs w:val="18"/>
              </w:rPr>
              <w:t>境内企业填写，符合GB32100中的法人和其他组织统一社会信用代码编码规则。</w:t>
            </w:r>
          </w:p>
        </w:tc>
      </w:tr>
      <w:tr w:rsidR="007C6BF0" w14:paraId="7A18B8A0" w14:textId="77777777">
        <w:trPr>
          <w:trHeight w:val="480"/>
          <w:jc w:val="center"/>
        </w:trPr>
        <w:tc>
          <w:tcPr>
            <w:tcW w:w="603" w:type="dxa"/>
            <w:vAlign w:val="center"/>
          </w:tcPr>
          <w:p w14:paraId="18EB850B" w14:textId="77777777" w:rsidR="007C6BF0" w:rsidRDefault="00000000">
            <w:pPr>
              <w:spacing w:after="0" w:line="259" w:lineRule="auto"/>
              <w:ind w:left="0" w:firstLine="0"/>
              <w:rPr>
                <w:sz w:val="18"/>
              </w:rPr>
            </w:pPr>
            <w:r>
              <w:rPr>
                <w:rFonts w:cs="Times New Roman" w:hint="eastAsia"/>
                <w:sz w:val="18"/>
                <w:szCs w:val="18"/>
              </w:rPr>
              <w:t>2</w:t>
            </w:r>
          </w:p>
        </w:tc>
        <w:tc>
          <w:tcPr>
            <w:tcW w:w="1470" w:type="dxa"/>
            <w:vAlign w:val="center"/>
          </w:tcPr>
          <w:p w14:paraId="1E5BB27E" w14:textId="77777777" w:rsidR="007C6BF0" w:rsidRDefault="00000000">
            <w:pPr>
              <w:spacing w:after="0" w:line="259" w:lineRule="auto"/>
              <w:ind w:left="0" w:firstLine="0"/>
              <w:rPr>
                <w:sz w:val="18"/>
              </w:rPr>
            </w:pPr>
            <w:r>
              <w:rPr>
                <w:rFonts w:cs="Times New Roman" w:hint="eastAsia"/>
                <w:sz w:val="18"/>
                <w:szCs w:val="18"/>
              </w:rPr>
              <w:t>LEI代码</w:t>
            </w:r>
          </w:p>
        </w:tc>
        <w:tc>
          <w:tcPr>
            <w:tcW w:w="1255" w:type="dxa"/>
            <w:vAlign w:val="center"/>
          </w:tcPr>
          <w:p w14:paraId="3EDB47CB" w14:textId="77777777" w:rsidR="007C6BF0" w:rsidRDefault="00000000">
            <w:pPr>
              <w:spacing w:after="0" w:line="259" w:lineRule="auto"/>
              <w:ind w:left="0" w:firstLine="0"/>
              <w:rPr>
                <w:sz w:val="18"/>
              </w:rPr>
            </w:pPr>
            <w:r>
              <w:rPr>
                <w:rFonts w:cs="Times New Roman"/>
                <w:sz w:val="18"/>
                <w:szCs w:val="18"/>
              </w:rPr>
              <w:t>lei</w:t>
            </w:r>
            <w:r>
              <w:rPr>
                <w:rFonts w:cs="Times New Roman" w:hint="eastAsia"/>
                <w:sz w:val="18"/>
                <w:szCs w:val="18"/>
              </w:rPr>
              <w:t>dm</w:t>
            </w:r>
          </w:p>
        </w:tc>
        <w:tc>
          <w:tcPr>
            <w:tcW w:w="1134" w:type="dxa"/>
            <w:vAlign w:val="center"/>
          </w:tcPr>
          <w:p w14:paraId="7D5DFD2D" w14:textId="77777777" w:rsidR="007C6BF0" w:rsidRDefault="00000000">
            <w:pPr>
              <w:spacing w:after="0" w:line="259" w:lineRule="auto"/>
              <w:ind w:left="0" w:firstLine="0"/>
              <w:rPr>
                <w:sz w:val="18"/>
              </w:rPr>
            </w:pPr>
            <w:r>
              <w:rPr>
                <w:rFonts w:cs="Times New Roman" w:hint="eastAsia"/>
                <w:sz w:val="18"/>
                <w:szCs w:val="18"/>
              </w:rPr>
              <w:t>字符型</w:t>
            </w:r>
          </w:p>
        </w:tc>
        <w:tc>
          <w:tcPr>
            <w:tcW w:w="1134" w:type="dxa"/>
            <w:vAlign w:val="center"/>
          </w:tcPr>
          <w:p w14:paraId="19C69DA9" w14:textId="77777777" w:rsidR="007C6BF0" w:rsidRDefault="00000000">
            <w:pPr>
              <w:spacing w:after="0" w:line="259" w:lineRule="auto"/>
              <w:ind w:left="0" w:firstLine="0"/>
              <w:rPr>
                <w:sz w:val="18"/>
              </w:rPr>
            </w:pPr>
            <w:r>
              <w:rPr>
                <w:rFonts w:cs="Times New Roman"/>
                <w:sz w:val="18"/>
                <w:szCs w:val="18"/>
              </w:rPr>
              <w:t>an</w:t>
            </w:r>
            <w:r>
              <w:rPr>
                <w:rFonts w:cs="Times New Roman" w:hint="eastAsia"/>
                <w:sz w:val="18"/>
                <w:szCs w:val="18"/>
              </w:rPr>
              <w:t>20</w:t>
            </w:r>
          </w:p>
        </w:tc>
        <w:tc>
          <w:tcPr>
            <w:tcW w:w="1134" w:type="dxa"/>
            <w:vAlign w:val="center"/>
          </w:tcPr>
          <w:p w14:paraId="739B2F0A" w14:textId="77777777" w:rsidR="007C6BF0" w:rsidRDefault="00000000">
            <w:pPr>
              <w:spacing w:after="0" w:line="259" w:lineRule="auto"/>
              <w:ind w:left="0" w:firstLine="0"/>
              <w:rPr>
                <w:sz w:val="18"/>
              </w:rPr>
            </w:pPr>
            <w:r>
              <w:rPr>
                <w:rFonts w:cs="Times New Roman" w:hint="eastAsia"/>
                <w:sz w:val="18"/>
                <w:szCs w:val="18"/>
              </w:rPr>
              <w:t>是</w:t>
            </w:r>
          </w:p>
        </w:tc>
        <w:tc>
          <w:tcPr>
            <w:tcW w:w="2908" w:type="dxa"/>
            <w:vAlign w:val="center"/>
          </w:tcPr>
          <w:p w14:paraId="236879E3" w14:textId="77777777" w:rsidR="007C6BF0" w:rsidRDefault="00000000">
            <w:pPr>
              <w:spacing w:after="0" w:line="259" w:lineRule="auto"/>
              <w:ind w:left="0" w:firstLine="0"/>
              <w:rPr>
                <w:sz w:val="18"/>
              </w:rPr>
            </w:pPr>
            <w:r>
              <w:rPr>
                <w:rFonts w:cs="Times New Roman" w:hint="eastAsia"/>
                <w:sz w:val="18"/>
                <w:szCs w:val="18"/>
              </w:rPr>
              <w:t>境外企业填写</w:t>
            </w:r>
            <w:r>
              <w:rPr>
                <w:rFonts w:cs="Times New Roman"/>
                <w:sz w:val="18"/>
                <w:szCs w:val="18"/>
              </w:rPr>
              <w:t>GB/T42495.1-2023中的LEI代码编码规则</w:t>
            </w:r>
            <w:r>
              <w:rPr>
                <w:rFonts w:cs="Times New Roman" w:hint="eastAsia"/>
                <w:sz w:val="18"/>
                <w:szCs w:val="18"/>
              </w:rPr>
              <w:t>。</w:t>
            </w:r>
          </w:p>
        </w:tc>
      </w:tr>
      <w:tr w:rsidR="007C6BF0" w14:paraId="270968C3" w14:textId="77777777">
        <w:trPr>
          <w:trHeight w:val="280"/>
          <w:jc w:val="center"/>
        </w:trPr>
        <w:tc>
          <w:tcPr>
            <w:tcW w:w="603" w:type="dxa"/>
            <w:vAlign w:val="center"/>
          </w:tcPr>
          <w:p w14:paraId="216FD70D" w14:textId="77777777" w:rsidR="007C6BF0" w:rsidRDefault="00000000">
            <w:pPr>
              <w:spacing w:after="0" w:line="259" w:lineRule="auto"/>
              <w:ind w:left="0" w:firstLine="0"/>
              <w:rPr>
                <w:sz w:val="18"/>
              </w:rPr>
            </w:pPr>
            <w:r>
              <w:rPr>
                <w:rFonts w:cs="Times New Roman" w:hint="eastAsia"/>
                <w:sz w:val="18"/>
                <w:szCs w:val="18"/>
              </w:rPr>
              <w:t>3</w:t>
            </w:r>
          </w:p>
        </w:tc>
        <w:tc>
          <w:tcPr>
            <w:tcW w:w="1470" w:type="dxa"/>
            <w:vAlign w:val="center"/>
          </w:tcPr>
          <w:p w14:paraId="5A99CA30" w14:textId="77777777" w:rsidR="007C6BF0" w:rsidRDefault="00000000">
            <w:pPr>
              <w:spacing w:after="0" w:line="259" w:lineRule="auto"/>
              <w:ind w:left="0" w:firstLine="0"/>
              <w:rPr>
                <w:sz w:val="18"/>
              </w:rPr>
            </w:pPr>
            <w:r>
              <w:rPr>
                <w:rFonts w:cs="Times New Roman" w:hint="eastAsia"/>
                <w:sz w:val="18"/>
                <w:szCs w:val="18"/>
              </w:rPr>
              <w:t>股东或投资人名称</w:t>
            </w:r>
          </w:p>
        </w:tc>
        <w:tc>
          <w:tcPr>
            <w:tcW w:w="1255" w:type="dxa"/>
            <w:vAlign w:val="center"/>
          </w:tcPr>
          <w:p w14:paraId="58EE83AE" w14:textId="77777777" w:rsidR="007C6BF0" w:rsidRDefault="00000000">
            <w:pPr>
              <w:spacing w:after="0" w:line="259" w:lineRule="auto"/>
              <w:ind w:left="0" w:firstLine="0"/>
              <w:rPr>
                <w:sz w:val="18"/>
              </w:rPr>
            </w:pPr>
            <w:r>
              <w:rPr>
                <w:rFonts w:cs="Times New Roman" w:hint="eastAsia"/>
                <w:sz w:val="18"/>
                <w:szCs w:val="18"/>
              </w:rPr>
              <w:t>gdmc</w:t>
            </w:r>
          </w:p>
        </w:tc>
        <w:tc>
          <w:tcPr>
            <w:tcW w:w="1134" w:type="dxa"/>
            <w:vAlign w:val="center"/>
          </w:tcPr>
          <w:p w14:paraId="513E87CC" w14:textId="77777777" w:rsidR="007C6BF0" w:rsidRDefault="00000000">
            <w:pPr>
              <w:spacing w:after="0" w:line="259" w:lineRule="auto"/>
              <w:ind w:left="0" w:firstLine="0"/>
              <w:rPr>
                <w:sz w:val="18"/>
              </w:rPr>
            </w:pPr>
            <w:r>
              <w:rPr>
                <w:rFonts w:cs="Times New Roman" w:hint="eastAsia"/>
                <w:sz w:val="18"/>
                <w:szCs w:val="18"/>
              </w:rPr>
              <w:t>字符型</w:t>
            </w:r>
          </w:p>
        </w:tc>
        <w:tc>
          <w:tcPr>
            <w:tcW w:w="1134" w:type="dxa"/>
            <w:vAlign w:val="center"/>
          </w:tcPr>
          <w:p w14:paraId="66EC71ED" w14:textId="77777777" w:rsidR="007C6BF0" w:rsidRDefault="00000000">
            <w:pPr>
              <w:spacing w:after="0" w:line="259" w:lineRule="auto"/>
              <w:ind w:left="0" w:firstLine="0"/>
              <w:rPr>
                <w:sz w:val="18"/>
              </w:rPr>
            </w:pPr>
            <w:r>
              <w:rPr>
                <w:rFonts w:cs="Times New Roman" w:hint="eastAsia"/>
                <w:sz w:val="18"/>
                <w:szCs w:val="18"/>
              </w:rPr>
              <w:t>an..200</w:t>
            </w:r>
          </w:p>
        </w:tc>
        <w:tc>
          <w:tcPr>
            <w:tcW w:w="1134" w:type="dxa"/>
            <w:vAlign w:val="center"/>
          </w:tcPr>
          <w:p w14:paraId="17DB829E" w14:textId="77777777" w:rsidR="007C6BF0" w:rsidRDefault="00000000">
            <w:pPr>
              <w:spacing w:after="0" w:line="259" w:lineRule="auto"/>
              <w:ind w:left="0" w:firstLine="0"/>
              <w:rPr>
                <w:sz w:val="18"/>
              </w:rPr>
            </w:pPr>
            <w:r>
              <w:rPr>
                <w:rFonts w:cs="Times New Roman" w:hint="eastAsia"/>
                <w:sz w:val="18"/>
                <w:szCs w:val="18"/>
              </w:rPr>
              <w:t>否</w:t>
            </w:r>
          </w:p>
        </w:tc>
        <w:tc>
          <w:tcPr>
            <w:tcW w:w="2908" w:type="dxa"/>
            <w:vAlign w:val="center"/>
          </w:tcPr>
          <w:p w14:paraId="5B2EA1FE" w14:textId="77777777" w:rsidR="007C6BF0" w:rsidRDefault="00000000">
            <w:pPr>
              <w:spacing w:after="0" w:line="259" w:lineRule="auto"/>
              <w:ind w:left="0" w:firstLine="0"/>
              <w:rPr>
                <w:sz w:val="18"/>
              </w:rPr>
            </w:pPr>
            <w:r>
              <w:rPr>
                <w:rFonts w:cs="Times New Roman" w:hint="eastAsia"/>
                <w:sz w:val="18"/>
                <w:szCs w:val="18"/>
              </w:rPr>
              <w:t>等同GB/T19488.2—2008数据元02001“机构名称”。</w:t>
            </w:r>
          </w:p>
        </w:tc>
      </w:tr>
      <w:tr w:rsidR="007C6BF0" w14:paraId="5E05D537" w14:textId="77777777">
        <w:trPr>
          <w:trHeight w:val="480"/>
          <w:jc w:val="center"/>
        </w:trPr>
        <w:tc>
          <w:tcPr>
            <w:tcW w:w="603" w:type="dxa"/>
            <w:vAlign w:val="center"/>
          </w:tcPr>
          <w:p w14:paraId="2F04D25D" w14:textId="77777777" w:rsidR="007C6BF0" w:rsidRDefault="00000000">
            <w:pPr>
              <w:spacing w:after="0" w:line="259" w:lineRule="auto"/>
              <w:ind w:left="0" w:firstLine="0"/>
              <w:rPr>
                <w:sz w:val="18"/>
              </w:rPr>
            </w:pPr>
            <w:r>
              <w:rPr>
                <w:rFonts w:cs="Times New Roman" w:hint="eastAsia"/>
                <w:sz w:val="18"/>
                <w:szCs w:val="18"/>
              </w:rPr>
              <w:t>4</w:t>
            </w:r>
          </w:p>
        </w:tc>
        <w:tc>
          <w:tcPr>
            <w:tcW w:w="1470" w:type="dxa"/>
            <w:vAlign w:val="center"/>
          </w:tcPr>
          <w:p w14:paraId="6707053C" w14:textId="77777777" w:rsidR="007C6BF0" w:rsidRDefault="00000000">
            <w:pPr>
              <w:spacing w:after="0" w:line="259" w:lineRule="auto"/>
              <w:ind w:left="0" w:firstLine="0"/>
              <w:rPr>
                <w:sz w:val="18"/>
              </w:rPr>
            </w:pPr>
            <w:r>
              <w:rPr>
                <w:rFonts w:cs="Times New Roman" w:hint="eastAsia"/>
                <w:sz w:val="18"/>
                <w:szCs w:val="18"/>
              </w:rPr>
              <w:t>与股东的财务关系</w:t>
            </w:r>
          </w:p>
        </w:tc>
        <w:tc>
          <w:tcPr>
            <w:tcW w:w="1255" w:type="dxa"/>
            <w:vAlign w:val="center"/>
          </w:tcPr>
          <w:p w14:paraId="1360CBA1" w14:textId="77777777" w:rsidR="007C6BF0" w:rsidRDefault="00000000">
            <w:pPr>
              <w:spacing w:after="0" w:line="259" w:lineRule="auto"/>
              <w:ind w:left="0" w:firstLine="0"/>
              <w:rPr>
                <w:sz w:val="18"/>
              </w:rPr>
            </w:pPr>
            <w:r>
              <w:rPr>
                <w:rFonts w:cs="Times New Roman" w:hint="eastAsia"/>
                <w:sz w:val="18"/>
                <w:szCs w:val="18"/>
              </w:rPr>
              <w:t>ygdcwgx</w:t>
            </w:r>
          </w:p>
        </w:tc>
        <w:tc>
          <w:tcPr>
            <w:tcW w:w="1134" w:type="dxa"/>
            <w:vAlign w:val="center"/>
          </w:tcPr>
          <w:p w14:paraId="0370AA7F" w14:textId="77777777" w:rsidR="007C6BF0" w:rsidRDefault="00000000">
            <w:pPr>
              <w:spacing w:after="0" w:line="259" w:lineRule="auto"/>
              <w:ind w:left="0" w:firstLine="0"/>
              <w:rPr>
                <w:sz w:val="18"/>
              </w:rPr>
            </w:pPr>
            <w:r>
              <w:rPr>
                <w:rFonts w:cs="Times New Roman" w:hint="eastAsia"/>
                <w:sz w:val="18"/>
                <w:szCs w:val="18"/>
              </w:rPr>
              <w:t>数字型</w:t>
            </w:r>
          </w:p>
        </w:tc>
        <w:tc>
          <w:tcPr>
            <w:tcW w:w="1134" w:type="dxa"/>
            <w:vAlign w:val="center"/>
          </w:tcPr>
          <w:p w14:paraId="144976CC" w14:textId="77777777" w:rsidR="007C6BF0" w:rsidRDefault="00000000">
            <w:pPr>
              <w:spacing w:after="0" w:line="259" w:lineRule="auto"/>
              <w:ind w:left="0" w:firstLine="0"/>
              <w:rPr>
                <w:sz w:val="18"/>
              </w:rPr>
            </w:pPr>
            <w:r>
              <w:rPr>
                <w:rFonts w:cs="Times New Roman" w:hint="eastAsia"/>
                <w:sz w:val="18"/>
                <w:szCs w:val="18"/>
              </w:rPr>
              <w:t>n2</w:t>
            </w:r>
          </w:p>
        </w:tc>
        <w:tc>
          <w:tcPr>
            <w:tcW w:w="1134" w:type="dxa"/>
            <w:vAlign w:val="center"/>
          </w:tcPr>
          <w:p w14:paraId="615F2D79" w14:textId="77777777" w:rsidR="007C6BF0" w:rsidRDefault="00000000">
            <w:pPr>
              <w:spacing w:after="0" w:line="259" w:lineRule="auto"/>
              <w:ind w:left="0" w:firstLine="0"/>
              <w:rPr>
                <w:sz w:val="18"/>
              </w:rPr>
            </w:pPr>
            <w:r>
              <w:rPr>
                <w:rFonts w:cs="Times New Roman" w:hint="eastAsia"/>
                <w:sz w:val="18"/>
                <w:szCs w:val="18"/>
              </w:rPr>
              <w:t>否</w:t>
            </w:r>
          </w:p>
        </w:tc>
        <w:tc>
          <w:tcPr>
            <w:tcW w:w="2908" w:type="dxa"/>
            <w:vAlign w:val="center"/>
          </w:tcPr>
          <w:p w14:paraId="1B607218" w14:textId="77777777" w:rsidR="007C6BF0" w:rsidRDefault="00000000">
            <w:pPr>
              <w:spacing w:after="0" w:line="259" w:lineRule="auto"/>
              <w:ind w:left="0" w:firstLine="0"/>
              <w:rPr>
                <w:sz w:val="18"/>
              </w:rPr>
            </w:pPr>
            <w:r>
              <w:rPr>
                <w:rFonts w:cs="Times New Roman" w:hint="eastAsia"/>
                <w:sz w:val="18"/>
                <w:szCs w:val="18"/>
              </w:rPr>
              <w:t>1.子公司</w:t>
            </w:r>
            <w:r>
              <w:rPr>
                <w:rFonts w:cs="Times New Roman" w:hint="eastAsia"/>
                <w:sz w:val="18"/>
                <w:szCs w:val="18"/>
              </w:rPr>
              <w:br/>
              <w:t>2.联营企业</w:t>
            </w:r>
            <w:r>
              <w:rPr>
                <w:rFonts w:cs="Times New Roman" w:hint="eastAsia"/>
                <w:sz w:val="18"/>
                <w:szCs w:val="18"/>
              </w:rPr>
              <w:br/>
              <w:t>3.合营企业</w:t>
            </w:r>
            <w:r>
              <w:rPr>
                <w:rFonts w:cs="Times New Roman" w:hint="eastAsia"/>
                <w:sz w:val="18"/>
                <w:szCs w:val="18"/>
              </w:rPr>
              <w:br/>
              <w:t>4.其他投资</w:t>
            </w:r>
          </w:p>
        </w:tc>
      </w:tr>
      <w:tr w:rsidR="007C6BF0" w14:paraId="1E8CE444" w14:textId="77777777">
        <w:trPr>
          <w:trHeight w:val="106"/>
          <w:jc w:val="center"/>
        </w:trPr>
        <w:tc>
          <w:tcPr>
            <w:tcW w:w="603" w:type="dxa"/>
            <w:vAlign w:val="center"/>
          </w:tcPr>
          <w:p w14:paraId="20D1784C" w14:textId="77777777" w:rsidR="007C6BF0" w:rsidRDefault="00000000">
            <w:pPr>
              <w:spacing w:after="0" w:line="259" w:lineRule="auto"/>
              <w:ind w:left="0" w:firstLine="0"/>
              <w:rPr>
                <w:sz w:val="18"/>
              </w:rPr>
            </w:pPr>
            <w:r>
              <w:rPr>
                <w:rFonts w:cs="Times New Roman" w:hint="eastAsia"/>
                <w:sz w:val="18"/>
                <w:szCs w:val="18"/>
              </w:rPr>
              <w:t>5</w:t>
            </w:r>
          </w:p>
        </w:tc>
        <w:tc>
          <w:tcPr>
            <w:tcW w:w="1470" w:type="dxa"/>
            <w:vAlign w:val="center"/>
          </w:tcPr>
          <w:p w14:paraId="1F00C2DE" w14:textId="77777777" w:rsidR="007C6BF0" w:rsidRDefault="00000000">
            <w:pPr>
              <w:spacing w:after="0" w:line="259" w:lineRule="auto"/>
              <w:ind w:left="0" w:firstLine="0"/>
              <w:rPr>
                <w:sz w:val="18"/>
              </w:rPr>
            </w:pPr>
            <w:r>
              <w:rPr>
                <w:rFonts w:cs="Times New Roman" w:hint="eastAsia"/>
                <w:sz w:val="18"/>
                <w:szCs w:val="18"/>
              </w:rPr>
              <w:t>内部股东持股数量</w:t>
            </w:r>
          </w:p>
        </w:tc>
        <w:tc>
          <w:tcPr>
            <w:tcW w:w="1255" w:type="dxa"/>
            <w:vAlign w:val="center"/>
          </w:tcPr>
          <w:p w14:paraId="7B408E85" w14:textId="77777777" w:rsidR="007C6BF0" w:rsidRDefault="00000000">
            <w:pPr>
              <w:spacing w:after="0" w:line="259" w:lineRule="auto"/>
              <w:ind w:left="0" w:firstLine="0"/>
              <w:rPr>
                <w:sz w:val="18"/>
              </w:rPr>
            </w:pPr>
            <w:r>
              <w:rPr>
                <w:rFonts w:cs="Times New Roman" w:hint="eastAsia"/>
                <w:sz w:val="18"/>
                <w:szCs w:val="18"/>
              </w:rPr>
              <w:t>nbgdcgsl</w:t>
            </w:r>
          </w:p>
        </w:tc>
        <w:tc>
          <w:tcPr>
            <w:tcW w:w="1134" w:type="dxa"/>
            <w:vAlign w:val="center"/>
          </w:tcPr>
          <w:p w14:paraId="76A87648" w14:textId="77777777" w:rsidR="007C6BF0" w:rsidRDefault="00000000">
            <w:pPr>
              <w:spacing w:after="0" w:line="259" w:lineRule="auto"/>
              <w:ind w:left="0" w:firstLine="0"/>
              <w:rPr>
                <w:sz w:val="18"/>
              </w:rPr>
            </w:pPr>
            <w:r>
              <w:rPr>
                <w:rFonts w:cs="Times New Roman" w:hint="eastAsia"/>
                <w:sz w:val="18"/>
                <w:szCs w:val="18"/>
              </w:rPr>
              <w:t>数字型</w:t>
            </w:r>
          </w:p>
        </w:tc>
        <w:tc>
          <w:tcPr>
            <w:tcW w:w="1134" w:type="dxa"/>
            <w:vAlign w:val="center"/>
          </w:tcPr>
          <w:p w14:paraId="37CE8CA3" w14:textId="77777777" w:rsidR="007C6BF0" w:rsidRDefault="00000000">
            <w:pPr>
              <w:spacing w:after="0" w:line="259" w:lineRule="auto"/>
              <w:ind w:left="0" w:firstLine="0"/>
              <w:rPr>
                <w:sz w:val="18"/>
              </w:rPr>
            </w:pPr>
            <w:r>
              <w:rPr>
                <w:rFonts w:cs="Times New Roman"/>
                <w:sz w:val="18"/>
                <w:szCs w:val="18"/>
              </w:rPr>
              <w:t>n..24，8</w:t>
            </w:r>
          </w:p>
        </w:tc>
        <w:tc>
          <w:tcPr>
            <w:tcW w:w="1134" w:type="dxa"/>
            <w:vAlign w:val="center"/>
          </w:tcPr>
          <w:p w14:paraId="09F61306" w14:textId="77777777" w:rsidR="007C6BF0" w:rsidRDefault="00000000">
            <w:pPr>
              <w:spacing w:after="0" w:line="259" w:lineRule="auto"/>
              <w:ind w:left="0" w:firstLine="0"/>
              <w:rPr>
                <w:sz w:val="18"/>
              </w:rPr>
            </w:pPr>
            <w:r>
              <w:rPr>
                <w:rFonts w:cs="Times New Roman" w:hint="eastAsia"/>
                <w:sz w:val="18"/>
                <w:szCs w:val="18"/>
              </w:rPr>
              <w:t>否</w:t>
            </w:r>
          </w:p>
        </w:tc>
        <w:tc>
          <w:tcPr>
            <w:tcW w:w="2908" w:type="dxa"/>
            <w:vAlign w:val="center"/>
          </w:tcPr>
          <w:p w14:paraId="40447D6F" w14:textId="61809B69" w:rsidR="007C6BF0" w:rsidRDefault="000A10BA">
            <w:pPr>
              <w:spacing w:after="0" w:line="259" w:lineRule="auto"/>
              <w:ind w:left="0" w:firstLine="0"/>
              <w:rPr>
                <w:sz w:val="18"/>
              </w:rPr>
            </w:pPr>
            <w:ins w:id="102" w:author="志东" w:date="2023-11-03T11:15:00Z">
              <w:r>
                <w:rPr>
                  <w:rFonts w:hint="eastAsia"/>
                  <w:sz w:val="18"/>
                </w:rPr>
                <w:t>不适用于有限责任公司、合伙企业</w:t>
              </w:r>
            </w:ins>
          </w:p>
        </w:tc>
      </w:tr>
      <w:tr w:rsidR="007C6BF0" w14:paraId="23418E44" w14:textId="77777777">
        <w:trPr>
          <w:trHeight w:val="106"/>
          <w:jc w:val="center"/>
        </w:trPr>
        <w:tc>
          <w:tcPr>
            <w:tcW w:w="603" w:type="dxa"/>
            <w:vAlign w:val="center"/>
          </w:tcPr>
          <w:p w14:paraId="1E1DCF7C" w14:textId="77777777" w:rsidR="007C6BF0" w:rsidRDefault="00000000">
            <w:pPr>
              <w:spacing w:after="0" w:line="259" w:lineRule="auto"/>
              <w:ind w:left="0" w:firstLine="0"/>
              <w:rPr>
                <w:rFonts w:cs="Times New Roman"/>
                <w:sz w:val="18"/>
                <w:szCs w:val="18"/>
              </w:rPr>
            </w:pPr>
            <w:r>
              <w:rPr>
                <w:rFonts w:cs="Times New Roman" w:hint="eastAsia"/>
                <w:sz w:val="18"/>
                <w:szCs w:val="18"/>
              </w:rPr>
              <w:t>6</w:t>
            </w:r>
          </w:p>
        </w:tc>
        <w:tc>
          <w:tcPr>
            <w:tcW w:w="1470" w:type="dxa"/>
            <w:vAlign w:val="center"/>
          </w:tcPr>
          <w:p w14:paraId="78AD8629" w14:textId="77777777" w:rsidR="007C6BF0" w:rsidRDefault="00000000">
            <w:pPr>
              <w:spacing w:after="0" w:line="259" w:lineRule="auto"/>
              <w:ind w:left="0" w:firstLine="0"/>
              <w:rPr>
                <w:rFonts w:cs="Times New Roman"/>
                <w:sz w:val="18"/>
                <w:szCs w:val="18"/>
              </w:rPr>
            </w:pPr>
            <w:r>
              <w:rPr>
                <w:rFonts w:cs="Times New Roman" w:hint="eastAsia"/>
                <w:sz w:val="18"/>
                <w:szCs w:val="18"/>
              </w:rPr>
              <w:t>内部股东持股比例</w:t>
            </w:r>
          </w:p>
        </w:tc>
        <w:tc>
          <w:tcPr>
            <w:tcW w:w="1255" w:type="dxa"/>
            <w:vAlign w:val="center"/>
          </w:tcPr>
          <w:p w14:paraId="3400C2FD" w14:textId="77777777" w:rsidR="007C6BF0" w:rsidRDefault="00000000">
            <w:pPr>
              <w:spacing w:after="0" w:line="259" w:lineRule="auto"/>
              <w:ind w:left="0" w:firstLine="0"/>
              <w:rPr>
                <w:rFonts w:cs="Times New Roman"/>
                <w:sz w:val="18"/>
                <w:szCs w:val="18"/>
              </w:rPr>
            </w:pPr>
            <w:r>
              <w:rPr>
                <w:rFonts w:cs="Times New Roman" w:hint="eastAsia"/>
                <w:sz w:val="18"/>
                <w:szCs w:val="18"/>
              </w:rPr>
              <w:t>nbgdcgbl</w:t>
            </w:r>
          </w:p>
        </w:tc>
        <w:tc>
          <w:tcPr>
            <w:tcW w:w="1134" w:type="dxa"/>
            <w:vAlign w:val="center"/>
          </w:tcPr>
          <w:p w14:paraId="1C453390" w14:textId="77777777" w:rsidR="007C6BF0" w:rsidRDefault="00000000">
            <w:pPr>
              <w:spacing w:after="0" w:line="259" w:lineRule="auto"/>
              <w:ind w:left="0" w:firstLine="0"/>
              <w:rPr>
                <w:rFonts w:cs="Times New Roman"/>
                <w:sz w:val="18"/>
                <w:szCs w:val="18"/>
              </w:rPr>
            </w:pPr>
            <w:r>
              <w:rPr>
                <w:rFonts w:cs="Times New Roman" w:hint="eastAsia"/>
                <w:sz w:val="18"/>
                <w:szCs w:val="18"/>
              </w:rPr>
              <w:t>数字型</w:t>
            </w:r>
          </w:p>
        </w:tc>
        <w:tc>
          <w:tcPr>
            <w:tcW w:w="1134" w:type="dxa"/>
            <w:vAlign w:val="center"/>
          </w:tcPr>
          <w:p w14:paraId="25D7D203" w14:textId="77777777" w:rsidR="007C6BF0" w:rsidRDefault="00000000">
            <w:pPr>
              <w:spacing w:after="0" w:line="259" w:lineRule="auto"/>
              <w:ind w:left="0" w:firstLine="0"/>
              <w:rPr>
                <w:rFonts w:cs="Times New Roman"/>
                <w:sz w:val="18"/>
                <w:szCs w:val="18"/>
              </w:rPr>
            </w:pPr>
            <w:r>
              <w:rPr>
                <w:rFonts w:cs="Times New Roman" w:hint="eastAsia"/>
                <w:sz w:val="18"/>
                <w:szCs w:val="18"/>
              </w:rPr>
              <w:t>n..3，2</w:t>
            </w:r>
          </w:p>
        </w:tc>
        <w:tc>
          <w:tcPr>
            <w:tcW w:w="1134" w:type="dxa"/>
            <w:vAlign w:val="center"/>
          </w:tcPr>
          <w:p w14:paraId="63A0877E"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207AD4C7" w14:textId="77777777" w:rsidR="007C6BF0" w:rsidRDefault="007C6BF0">
            <w:pPr>
              <w:spacing w:after="0" w:line="259" w:lineRule="auto"/>
              <w:ind w:left="0" w:firstLine="0"/>
              <w:rPr>
                <w:rFonts w:cs="Times New Roman"/>
                <w:sz w:val="18"/>
                <w:szCs w:val="18"/>
              </w:rPr>
            </w:pPr>
          </w:p>
        </w:tc>
      </w:tr>
      <w:tr w:rsidR="007C6BF0" w14:paraId="5CC37D30" w14:textId="77777777">
        <w:trPr>
          <w:trHeight w:val="106"/>
          <w:jc w:val="center"/>
        </w:trPr>
        <w:tc>
          <w:tcPr>
            <w:tcW w:w="603" w:type="dxa"/>
            <w:vAlign w:val="center"/>
          </w:tcPr>
          <w:p w14:paraId="24FB947B" w14:textId="77777777" w:rsidR="007C6BF0" w:rsidRDefault="00000000">
            <w:pPr>
              <w:spacing w:after="0" w:line="259" w:lineRule="auto"/>
              <w:ind w:left="0" w:firstLine="0"/>
              <w:rPr>
                <w:rFonts w:cs="Times New Roman"/>
                <w:sz w:val="18"/>
                <w:szCs w:val="18"/>
              </w:rPr>
            </w:pPr>
            <w:r>
              <w:rPr>
                <w:rFonts w:cs="Times New Roman" w:hint="eastAsia"/>
                <w:sz w:val="18"/>
                <w:szCs w:val="18"/>
              </w:rPr>
              <w:t>7</w:t>
            </w:r>
          </w:p>
        </w:tc>
        <w:tc>
          <w:tcPr>
            <w:tcW w:w="1470" w:type="dxa"/>
            <w:vAlign w:val="center"/>
          </w:tcPr>
          <w:p w14:paraId="627BFAFD" w14:textId="77777777" w:rsidR="007C6BF0" w:rsidRDefault="00000000">
            <w:pPr>
              <w:spacing w:after="0" w:line="259" w:lineRule="auto"/>
              <w:ind w:left="0" w:firstLine="0"/>
              <w:rPr>
                <w:rFonts w:cs="Times New Roman"/>
                <w:sz w:val="18"/>
                <w:szCs w:val="18"/>
              </w:rPr>
            </w:pPr>
            <w:r>
              <w:rPr>
                <w:rFonts w:cs="Times New Roman" w:hint="eastAsia"/>
                <w:sz w:val="18"/>
                <w:szCs w:val="18"/>
              </w:rPr>
              <w:t>持股比例最高的内部股东</w:t>
            </w:r>
          </w:p>
        </w:tc>
        <w:tc>
          <w:tcPr>
            <w:tcW w:w="1255" w:type="dxa"/>
            <w:vAlign w:val="center"/>
          </w:tcPr>
          <w:p w14:paraId="4958A09D" w14:textId="77777777" w:rsidR="007C6BF0" w:rsidRDefault="00000000">
            <w:pPr>
              <w:spacing w:after="0" w:line="259" w:lineRule="auto"/>
              <w:ind w:left="0" w:firstLine="0"/>
              <w:rPr>
                <w:rFonts w:cs="Times New Roman"/>
                <w:sz w:val="18"/>
                <w:szCs w:val="18"/>
              </w:rPr>
            </w:pPr>
            <w:r>
              <w:rPr>
                <w:rFonts w:cs="Times New Roman" w:hint="eastAsia"/>
                <w:sz w:val="18"/>
                <w:szCs w:val="18"/>
              </w:rPr>
              <w:t>cgblzgdnbgd</w:t>
            </w:r>
          </w:p>
        </w:tc>
        <w:tc>
          <w:tcPr>
            <w:tcW w:w="1134" w:type="dxa"/>
            <w:vAlign w:val="center"/>
          </w:tcPr>
          <w:p w14:paraId="681685AB" w14:textId="77777777" w:rsidR="007C6BF0" w:rsidRDefault="00000000">
            <w:pPr>
              <w:spacing w:after="0" w:line="259" w:lineRule="auto"/>
              <w:ind w:left="0" w:firstLine="0"/>
              <w:rPr>
                <w:rFonts w:cs="Times New Roman"/>
                <w:sz w:val="18"/>
                <w:szCs w:val="18"/>
              </w:rPr>
            </w:pPr>
            <w:r>
              <w:rPr>
                <w:rFonts w:cs="Times New Roman" w:hint="eastAsia"/>
                <w:sz w:val="18"/>
                <w:szCs w:val="18"/>
              </w:rPr>
              <w:t>字符型</w:t>
            </w:r>
          </w:p>
        </w:tc>
        <w:tc>
          <w:tcPr>
            <w:tcW w:w="1134" w:type="dxa"/>
            <w:vAlign w:val="center"/>
          </w:tcPr>
          <w:p w14:paraId="4312DAC5" w14:textId="77777777" w:rsidR="007C6BF0" w:rsidRDefault="00000000">
            <w:pPr>
              <w:spacing w:after="0" w:line="259" w:lineRule="auto"/>
              <w:ind w:left="0" w:firstLine="0"/>
              <w:rPr>
                <w:rFonts w:cs="Times New Roman"/>
                <w:sz w:val="18"/>
                <w:szCs w:val="18"/>
              </w:rPr>
            </w:pPr>
            <w:r>
              <w:rPr>
                <w:rFonts w:cs="Times New Roman" w:hint="eastAsia"/>
                <w:sz w:val="18"/>
                <w:szCs w:val="18"/>
              </w:rPr>
              <w:t>an..200</w:t>
            </w:r>
          </w:p>
        </w:tc>
        <w:tc>
          <w:tcPr>
            <w:tcW w:w="1134" w:type="dxa"/>
            <w:vAlign w:val="center"/>
          </w:tcPr>
          <w:p w14:paraId="455F95C0" w14:textId="77777777" w:rsidR="007C6BF0" w:rsidRDefault="00000000">
            <w:pPr>
              <w:spacing w:after="0" w:line="259" w:lineRule="auto"/>
              <w:ind w:left="0" w:firstLine="0"/>
              <w:rPr>
                <w:rFonts w:cs="Times New Roman"/>
                <w:sz w:val="18"/>
                <w:szCs w:val="18"/>
              </w:rPr>
            </w:pPr>
            <w:r>
              <w:rPr>
                <w:rFonts w:cs="Times New Roman" w:hint="eastAsia"/>
                <w:sz w:val="18"/>
                <w:szCs w:val="18"/>
              </w:rPr>
              <w:t>否</w:t>
            </w:r>
          </w:p>
        </w:tc>
        <w:tc>
          <w:tcPr>
            <w:tcW w:w="2908" w:type="dxa"/>
            <w:vAlign w:val="center"/>
          </w:tcPr>
          <w:p w14:paraId="7F00CCF3" w14:textId="77777777" w:rsidR="007C6BF0" w:rsidRDefault="007C6BF0">
            <w:pPr>
              <w:spacing w:after="0" w:line="259" w:lineRule="auto"/>
              <w:ind w:left="0" w:firstLine="0"/>
              <w:rPr>
                <w:rFonts w:cs="Times New Roman"/>
                <w:sz w:val="18"/>
                <w:szCs w:val="18"/>
              </w:rPr>
            </w:pPr>
          </w:p>
        </w:tc>
      </w:tr>
    </w:tbl>
    <w:p w14:paraId="52A67E77" w14:textId="77777777" w:rsidR="007C6BF0" w:rsidRDefault="007C6BF0">
      <w:pPr>
        <w:spacing w:after="21"/>
        <w:ind w:left="0" w:firstLine="0"/>
        <w:rPr>
          <w:rFonts w:ascii="Heiti SC Light" w:eastAsia="Heiti SC Light"/>
          <w:b/>
        </w:rPr>
      </w:pPr>
    </w:p>
    <w:p w14:paraId="584E87E0" w14:textId="77777777" w:rsidR="007C6BF0" w:rsidRDefault="00000000">
      <w:pPr>
        <w:spacing w:after="21"/>
        <w:ind w:left="0" w:firstLine="420"/>
        <w:rPr>
          <w:rFonts w:ascii="Heiti SC Light" w:eastAsia="Heiti SC Light"/>
          <w:b/>
        </w:rPr>
      </w:pPr>
      <w:r>
        <w:rPr>
          <w:rFonts w:ascii="Heiti SC Light" w:eastAsia="Heiti SC Light" w:hint="eastAsia"/>
          <w:b/>
        </w:rPr>
        <w:t>5.3.4 主键字段</w:t>
      </w:r>
    </w:p>
    <w:p w14:paraId="57BF84C0" w14:textId="77777777" w:rsidR="007C6BF0" w:rsidRDefault="00000000">
      <w:pPr>
        <w:spacing w:after="0" w:line="265" w:lineRule="auto"/>
        <w:ind w:left="204" w:right="566"/>
        <w:jc w:val="center"/>
      </w:pPr>
      <w:r>
        <w:rPr>
          <w:rFonts w:ascii="黑体" w:eastAsia="黑体" w:hAnsi="黑体" w:cs="黑体"/>
        </w:rPr>
        <w:t>表</w:t>
      </w:r>
      <w:r>
        <w:rPr>
          <w:rFonts w:ascii="黑体" w:eastAsia="黑体" w:hAnsi="黑体" w:cs="黑体" w:hint="eastAsia"/>
        </w:rPr>
        <w:t>5</w:t>
      </w:r>
      <w:r>
        <w:rPr>
          <w:rFonts w:ascii="黑体" w:eastAsia="黑体" w:hAnsi="黑体" w:cs="黑体"/>
        </w:rPr>
        <w:t xml:space="preserve"> </w:t>
      </w:r>
      <w:r>
        <w:rPr>
          <w:rFonts w:ascii="黑体" w:eastAsia="黑体" w:hAnsi="黑体" w:cs="黑体" w:hint="eastAsia"/>
        </w:rPr>
        <w:t>内部股东</w:t>
      </w:r>
      <w:r>
        <w:rPr>
          <w:rFonts w:ascii="黑体" w:eastAsia="黑体" w:hAnsi="黑体" w:cs="黑体"/>
        </w:rPr>
        <w:t>信息表主键</w:t>
      </w:r>
    </w:p>
    <w:tbl>
      <w:tblPr>
        <w:tblStyle w:val="TableGrid"/>
        <w:tblW w:w="8930" w:type="dxa"/>
        <w:jc w:val="center"/>
        <w:tblInd w:w="0" w:type="dxa"/>
        <w:tblLayout w:type="fixed"/>
        <w:tblCellMar>
          <w:top w:w="72" w:type="dxa"/>
          <w:left w:w="107" w:type="dxa"/>
          <w:right w:w="115" w:type="dxa"/>
        </w:tblCellMar>
        <w:tblLook w:val="04A0" w:firstRow="1" w:lastRow="0" w:firstColumn="1" w:lastColumn="0" w:noHBand="0" w:noVBand="1"/>
      </w:tblPr>
      <w:tblGrid>
        <w:gridCol w:w="709"/>
        <w:gridCol w:w="1984"/>
        <w:gridCol w:w="1701"/>
        <w:gridCol w:w="1134"/>
        <w:gridCol w:w="1701"/>
        <w:gridCol w:w="1701"/>
      </w:tblGrid>
      <w:tr w:rsidR="007C6BF0" w14:paraId="75198467" w14:textId="77777777">
        <w:trPr>
          <w:trHeight w:val="322"/>
          <w:jc w:val="center"/>
        </w:trPr>
        <w:tc>
          <w:tcPr>
            <w:tcW w:w="709" w:type="dxa"/>
            <w:tcBorders>
              <w:top w:val="single" w:sz="4" w:space="0" w:color="000000"/>
              <w:left w:val="single" w:sz="4" w:space="0" w:color="000000"/>
              <w:bottom w:val="single" w:sz="4" w:space="0" w:color="000000"/>
              <w:right w:val="single" w:sz="4" w:space="0" w:color="000000"/>
            </w:tcBorders>
          </w:tcPr>
          <w:p w14:paraId="69549490" w14:textId="77777777" w:rsidR="007C6BF0" w:rsidRDefault="00000000">
            <w:pPr>
              <w:spacing w:after="0" w:line="259" w:lineRule="auto"/>
              <w:ind w:left="1" w:firstLine="0"/>
            </w:pPr>
            <w:r>
              <w:rPr>
                <w:sz w:val="18"/>
              </w:rPr>
              <w:t>序号</w:t>
            </w:r>
          </w:p>
        </w:tc>
        <w:tc>
          <w:tcPr>
            <w:tcW w:w="1984" w:type="dxa"/>
            <w:tcBorders>
              <w:top w:val="single" w:sz="4" w:space="0" w:color="000000"/>
              <w:left w:val="single" w:sz="4" w:space="0" w:color="000000"/>
              <w:bottom w:val="single" w:sz="4" w:space="0" w:color="000000"/>
              <w:right w:val="single" w:sz="4" w:space="0" w:color="000000"/>
            </w:tcBorders>
          </w:tcPr>
          <w:p w14:paraId="6CD437D8" w14:textId="77777777" w:rsidR="007C6BF0" w:rsidRDefault="00000000">
            <w:pPr>
              <w:spacing w:after="0" w:line="259" w:lineRule="auto"/>
              <w:ind w:left="0" w:firstLine="0"/>
            </w:pPr>
            <w:r>
              <w:rPr>
                <w:sz w:val="18"/>
              </w:rPr>
              <w:t>字段中文名</w:t>
            </w:r>
          </w:p>
        </w:tc>
        <w:tc>
          <w:tcPr>
            <w:tcW w:w="1701" w:type="dxa"/>
            <w:tcBorders>
              <w:top w:val="single" w:sz="4" w:space="0" w:color="000000"/>
              <w:left w:val="single" w:sz="4" w:space="0" w:color="000000"/>
              <w:bottom w:val="single" w:sz="4" w:space="0" w:color="000000"/>
              <w:right w:val="single" w:sz="4" w:space="0" w:color="000000"/>
            </w:tcBorders>
          </w:tcPr>
          <w:p w14:paraId="246F4A03" w14:textId="77777777" w:rsidR="007C6BF0" w:rsidRDefault="00000000">
            <w:pPr>
              <w:spacing w:after="0" w:line="259" w:lineRule="auto"/>
              <w:ind w:left="1" w:firstLine="0"/>
            </w:pPr>
            <w:r>
              <w:rPr>
                <w:sz w:val="18"/>
              </w:rPr>
              <w:t>字段标识</w:t>
            </w:r>
          </w:p>
        </w:tc>
        <w:tc>
          <w:tcPr>
            <w:tcW w:w="1134" w:type="dxa"/>
            <w:tcBorders>
              <w:top w:val="single" w:sz="4" w:space="0" w:color="000000"/>
              <w:left w:val="single" w:sz="4" w:space="0" w:color="000000"/>
              <w:bottom w:val="single" w:sz="4" w:space="0" w:color="000000"/>
              <w:right w:val="single" w:sz="4" w:space="0" w:color="000000"/>
            </w:tcBorders>
          </w:tcPr>
          <w:p w14:paraId="5C772855" w14:textId="77777777" w:rsidR="007C6BF0" w:rsidRDefault="00000000">
            <w:pPr>
              <w:spacing w:after="0" w:line="259" w:lineRule="auto"/>
              <w:ind w:left="1" w:firstLine="0"/>
            </w:pPr>
            <w:r>
              <w:rPr>
                <w:sz w:val="18"/>
              </w:rPr>
              <w:t>字段类型</w:t>
            </w:r>
          </w:p>
        </w:tc>
        <w:tc>
          <w:tcPr>
            <w:tcW w:w="1701" w:type="dxa"/>
            <w:tcBorders>
              <w:top w:val="single" w:sz="4" w:space="0" w:color="000000"/>
              <w:left w:val="single" w:sz="4" w:space="0" w:color="000000"/>
              <w:bottom w:val="single" w:sz="4" w:space="0" w:color="000000"/>
              <w:right w:val="single" w:sz="4" w:space="0" w:color="000000"/>
            </w:tcBorders>
          </w:tcPr>
          <w:p w14:paraId="62533D83" w14:textId="77777777" w:rsidR="007C6BF0" w:rsidRDefault="00000000">
            <w:pPr>
              <w:spacing w:after="0" w:line="259" w:lineRule="auto"/>
              <w:ind w:left="1" w:firstLine="0"/>
              <w:rPr>
                <w:sz w:val="18"/>
              </w:rPr>
            </w:pPr>
            <w:r>
              <w:rPr>
                <w:sz w:val="18"/>
              </w:rPr>
              <w:t>字段长度</w:t>
            </w:r>
          </w:p>
        </w:tc>
        <w:tc>
          <w:tcPr>
            <w:tcW w:w="1701" w:type="dxa"/>
            <w:tcBorders>
              <w:top w:val="single" w:sz="4" w:space="0" w:color="000000"/>
              <w:left w:val="single" w:sz="4" w:space="0" w:color="000000"/>
              <w:bottom w:val="single" w:sz="4" w:space="0" w:color="000000"/>
              <w:right w:val="single" w:sz="4" w:space="0" w:color="000000"/>
            </w:tcBorders>
          </w:tcPr>
          <w:p w14:paraId="2E6BB55D" w14:textId="77777777" w:rsidR="007C6BF0" w:rsidRDefault="00000000">
            <w:pPr>
              <w:spacing w:after="0" w:line="259" w:lineRule="auto"/>
              <w:ind w:left="1" w:firstLine="0"/>
              <w:rPr>
                <w:sz w:val="18"/>
              </w:rPr>
            </w:pPr>
            <w:r>
              <w:rPr>
                <w:rFonts w:hint="eastAsia"/>
                <w:sz w:val="18"/>
              </w:rPr>
              <w:t>备注</w:t>
            </w:r>
          </w:p>
        </w:tc>
      </w:tr>
      <w:tr w:rsidR="007C6BF0" w14:paraId="43140622" w14:textId="77777777">
        <w:trPr>
          <w:trHeight w:val="1185"/>
          <w:jc w:val="center"/>
        </w:trPr>
        <w:tc>
          <w:tcPr>
            <w:tcW w:w="709" w:type="dxa"/>
            <w:tcBorders>
              <w:top w:val="single" w:sz="4" w:space="0" w:color="000000"/>
              <w:left w:val="single" w:sz="4" w:space="0" w:color="000000"/>
              <w:bottom w:val="single" w:sz="4" w:space="0" w:color="000000"/>
              <w:right w:val="single" w:sz="4" w:space="0" w:color="000000"/>
            </w:tcBorders>
            <w:vAlign w:val="center"/>
          </w:tcPr>
          <w:p w14:paraId="6EF95887" w14:textId="77777777" w:rsidR="007C6BF0" w:rsidRDefault="00000000">
            <w:pPr>
              <w:spacing w:after="0" w:line="259" w:lineRule="auto"/>
              <w:ind w:left="1" w:firstLine="0"/>
            </w:pPr>
            <w:r>
              <w:rPr>
                <w:rFonts w:cs="Times New Roman" w:hint="eastAsia"/>
                <w:sz w:val="18"/>
                <w:szCs w:val="18"/>
              </w:rPr>
              <w:t>1</w:t>
            </w:r>
          </w:p>
        </w:tc>
        <w:tc>
          <w:tcPr>
            <w:tcW w:w="1984" w:type="dxa"/>
            <w:tcBorders>
              <w:top w:val="single" w:sz="4" w:space="0" w:color="000000"/>
              <w:left w:val="single" w:sz="4" w:space="0" w:color="000000"/>
              <w:bottom w:val="single" w:sz="4" w:space="0" w:color="000000"/>
              <w:right w:val="single" w:sz="4" w:space="0" w:color="000000"/>
            </w:tcBorders>
            <w:vAlign w:val="center"/>
          </w:tcPr>
          <w:p w14:paraId="6EC62FA5" w14:textId="77777777" w:rsidR="007C6BF0" w:rsidRDefault="00000000">
            <w:pPr>
              <w:spacing w:after="0" w:line="259" w:lineRule="auto"/>
              <w:ind w:left="0" w:firstLine="0"/>
            </w:pPr>
            <w:r>
              <w:rPr>
                <w:rFonts w:cs="Times New Roman" w:hint="eastAsia"/>
                <w:sz w:val="18"/>
                <w:szCs w:val="18"/>
              </w:rPr>
              <w:t>统一社信用代码</w:t>
            </w:r>
          </w:p>
        </w:tc>
        <w:tc>
          <w:tcPr>
            <w:tcW w:w="1701" w:type="dxa"/>
            <w:tcBorders>
              <w:top w:val="single" w:sz="4" w:space="0" w:color="000000"/>
              <w:left w:val="single" w:sz="4" w:space="0" w:color="000000"/>
              <w:bottom w:val="single" w:sz="4" w:space="0" w:color="000000"/>
              <w:right w:val="single" w:sz="4" w:space="0" w:color="000000"/>
            </w:tcBorders>
            <w:vAlign w:val="center"/>
          </w:tcPr>
          <w:p w14:paraId="441ECFD7" w14:textId="77777777" w:rsidR="007C6BF0" w:rsidRDefault="00000000">
            <w:pPr>
              <w:spacing w:after="0" w:line="259" w:lineRule="auto"/>
              <w:ind w:left="1" w:firstLine="0"/>
            </w:pPr>
            <w:r>
              <w:rPr>
                <w:rFonts w:cs="Times New Roman" w:hint="eastAsia"/>
                <w:sz w:val="18"/>
                <w:szCs w:val="18"/>
              </w:rPr>
              <w:t>tyshxydm</w:t>
            </w:r>
          </w:p>
        </w:tc>
        <w:tc>
          <w:tcPr>
            <w:tcW w:w="1134" w:type="dxa"/>
            <w:tcBorders>
              <w:top w:val="single" w:sz="4" w:space="0" w:color="000000"/>
              <w:left w:val="single" w:sz="4" w:space="0" w:color="000000"/>
              <w:bottom w:val="single" w:sz="4" w:space="0" w:color="000000"/>
              <w:right w:val="single" w:sz="4" w:space="0" w:color="000000"/>
            </w:tcBorders>
            <w:vAlign w:val="center"/>
          </w:tcPr>
          <w:p w14:paraId="6D185188" w14:textId="77777777" w:rsidR="007C6BF0" w:rsidRDefault="00000000">
            <w:pPr>
              <w:spacing w:after="0" w:line="259" w:lineRule="auto"/>
              <w:ind w:left="1" w:firstLine="0"/>
            </w:pPr>
            <w:r>
              <w:rPr>
                <w:rFonts w:cs="Times New Roman" w:hint="eastAsia"/>
                <w:sz w:val="18"/>
                <w:szCs w:val="18"/>
              </w:rPr>
              <w:t>字符型</w:t>
            </w:r>
          </w:p>
        </w:tc>
        <w:tc>
          <w:tcPr>
            <w:tcW w:w="1701" w:type="dxa"/>
            <w:tcBorders>
              <w:top w:val="single" w:sz="4" w:space="0" w:color="000000"/>
              <w:left w:val="single" w:sz="4" w:space="0" w:color="000000"/>
              <w:bottom w:val="single" w:sz="4" w:space="0" w:color="000000"/>
              <w:right w:val="single" w:sz="4" w:space="0" w:color="000000"/>
            </w:tcBorders>
            <w:vAlign w:val="center"/>
          </w:tcPr>
          <w:p w14:paraId="58FCB3DC" w14:textId="77777777" w:rsidR="007C6BF0" w:rsidRDefault="00000000">
            <w:pPr>
              <w:spacing w:after="0" w:line="259" w:lineRule="auto"/>
              <w:ind w:left="1" w:firstLine="0"/>
              <w:rPr>
                <w:rFonts w:cs="Times New Roman"/>
                <w:sz w:val="18"/>
                <w:szCs w:val="18"/>
              </w:rPr>
            </w:pPr>
            <w:r>
              <w:rPr>
                <w:rFonts w:cs="Times New Roman" w:hint="eastAsia"/>
                <w:sz w:val="18"/>
                <w:szCs w:val="18"/>
              </w:rPr>
              <w:t>an18</w:t>
            </w:r>
          </w:p>
        </w:tc>
        <w:tc>
          <w:tcPr>
            <w:tcW w:w="1701" w:type="dxa"/>
            <w:tcBorders>
              <w:top w:val="single" w:sz="4" w:space="0" w:color="000000"/>
              <w:left w:val="single" w:sz="4" w:space="0" w:color="000000"/>
              <w:bottom w:val="single" w:sz="4" w:space="0" w:color="000000"/>
              <w:right w:val="single" w:sz="4" w:space="0" w:color="000000"/>
            </w:tcBorders>
          </w:tcPr>
          <w:p w14:paraId="718CD6A9" w14:textId="77777777" w:rsidR="007C6BF0" w:rsidRDefault="00000000">
            <w:pPr>
              <w:autoSpaceDE w:val="0"/>
              <w:autoSpaceDN w:val="0"/>
              <w:adjustRightInd w:val="0"/>
              <w:spacing w:after="240" w:line="340" w:lineRule="atLeast"/>
              <w:ind w:left="0" w:firstLine="0"/>
              <w:rPr>
                <w:rFonts w:cs="Times New Roman"/>
                <w:sz w:val="18"/>
                <w:szCs w:val="18"/>
              </w:rPr>
            </w:pPr>
            <w:r>
              <w:rPr>
                <w:rFonts w:cs="Times New Roman" w:hint="eastAsia"/>
                <w:sz w:val="18"/>
                <w:szCs w:val="18"/>
              </w:rPr>
              <w:t>境内企业社会信用代码为企业编码主键</w:t>
            </w:r>
          </w:p>
        </w:tc>
      </w:tr>
      <w:tr w:rsidR="007C6BF0" w14:paraId="0090ABC6" w14:textId="77777777">
        <w:trPr>
          <w:trHeight w:val="322"/>
          <w:jc w:val="center"/>
        </w:trPr>
        <w:tc>
          <w:tcPr>
            <w:tcW w:w="709" w:type="dxa"/>
            <w:tcBorders>
              <w:top w:val="single" w:sz="4" w:space="0" w:color="000000"/>
              <w:left w:val="single" w:sz="4" w:space="0" w:color="000000"/>
              <w:bottom w:val="single" w:sz="4" w:space="0" w:color="000000"/>
              <w:right w:val="single" w:sz="4" w:space="0" w:color="000000"/>
            </w:tcBorders>
            <w:vAlign w:val="center"/>
          </w:tcPr>
          <w:p w14:paraId="723C2030" w14:textId="77777777" w:rsidR="007C6BF0" w:rsidRDefault="00000000">
            <w:pPr>
              <w:spacing w:after="0" w:line="259" w:lineRule="auto"/>
              <w:ind w:left="1" w:firstLine="0"/>
              <w:rPr>
                <w:sz w:val="18"/>
                <w:highlight w:val="yellow"/>
              </w:rPr>
            </w:pPr>
            <w:r>
              <w:rPr>
                <w:rFonts w:cs="Times New Roman" w:hint="eastAsia"/>
                <w:sz w:val="18"/>
                <w:szCs w:val="18"/>
              </w:rPr>
              <w:t>2</w:t>
            </w:r>
          </w:p>
        </w:tc>
        <w:tc>
          <w:tcPr>
            <w:tcW w:w="1984" w:type="dxa"/>
            <w:tcBorders>
              <w:top w:val="single" w:sz="4" w:space="0" w:color="000000"/>
              <w:left w:val="single" w:sz="4" w:space="0" w:color="000000"/>
              <w:bottom w:val="single" w:sz="4" w:space="0" w:color="000000"/>
              <w:right w:val="single" w:sz="4" w:space="0" w:color="000000"/>
            </w:tcBorders>
            <w:vAlign w:val="center"/>
          </w:tcPr>
          <w:p w14:paraId="07ABC97A" w14:textId="77777777" w:rsidR="007C6BF0" w:rsidRDefault="00000000">
            <w:pPr>
              <w:spacing w:after="0" w:line="259" w:lineRule="auto"/>
              <w:ind w:left="0" w:firstLine="0"/>
              <w:rPr>
                <w:sz w:val="18"/>
                <w:highlight w:val="yellow"/>
              </w:rPr>
            </w:pPr>
            <w:r>
              <w:rPr>
                <w:rFonts w:cs="Times New Roman" w:hint="eastAsia"/>
                <w:sz w:val="18"/>
                <w:szCs w:val="18"/>
              </w:rPr>
              <w:t>LEI代码</w:t>
            </w:r>
          </w:p>
        </w:tc>
        <w:tc>
          <w:tcPr>
            <w:tcW w:w="1701" w:type="dxa"/>
            <w:tcBorders>
              <w:top w:val="single" w:sz="4" w:space="0" w:color="000000"/>
              <w:left w:val="single" w:sz="4" w:space="0" w:color="000000"/>
              <w:bottom w:val="single" w:sz="4" w:space="0" w:color="000000"/>
              <w:right w:val="single" w:sz="4" w:space="0" w:color="000000"/>
            </w:tcBorders>
            <w:vAlign w:val="center"/>
          </w:tcPr>
          <w:p w14:paraId="645D007F" w14:textId="77777777" w:rsidR="007C6BF0" w:rsidRDefault="00000000">
            <w:pPr>
              <w:spacing w:after="0" w:line="259" w:lineRule="auto"/>
              <w:ind w:left="1" w:firstLine="0"/>
              <w:rPr>
                <w:sz w:val="18"/>
                <w:highlight w:val="yellow"/>
              </w:rPr>
            </w:pPr>
            <w:r>
              <w:rPr>
                <w:rFonts w:cs="Times New Roman"/>
                <w:sz w:val="18"/>
                <w:szCs w:val="18"/>
              </w:rPr>
              <w:t>leidm</w:t>
            </w:r>
          </w:p>
        </w:tc>
        <w:tc>
          <w:tcPr>
            <w:tcW w:w="1134" w:type="dxa"/>
            <w:tcBorders>
              <w:top w:val="single" w:sz="4" w:space="0" w:color="000000"/>
              <w:left w:val="single" w:sz="4" w:space="0" w:color="000000"/>
              <w:bottom w:val="single" w:sz="4" w:space="0" w:color="000000"/>
              <w:right w:val="single" w:sz="4" w:space="0" w:color="000000"/>
            </w:tcBorders>
            <w:vAlign w:val="center"/>
          </w:tcPr>
          <w:p w14:paraId="5EE8E44C" w14:textId="77777777" w:rsidR="007C6BF0" w:rsidRDefault="00000000">
            <w:pPr>
              <w:spacing w:after="0" w:line="259" w:lineRule="auto"/>
              <w:ind w:left="1" w:firstLine="0"/>
              <w:rPr>
                <w:sz w:val="18"/>
                <w:highlight w:val="yellow"/>
              </w:rPr>
            </w:pPr>
            <w:r>
              <w:rPr>
                <w:rFonts w:cs="Times New Roman" w:hint="eastAsia"/>
                <w:sz w:val="18"/>
                <w:szCs w:val="18"/>
              </w:rPr>
              <w:t>字符型</w:t>
            </w:r>
          </w:p>
        </w:tc>
        <w:tc>
          <w:tcPr>
            <w:tcW w:w="1701" w:type="dxa"/>
            <w:tcBorders>
              <w:top w:val="single" w:sz="4" w:space="0" w:color="000000"/>
              <w:left w:val="single" w:sz="4" w:space="0" w:color="000000"/>
              <w:bottom w:val="single" w:sz="4" w:space="0" w:color="000000"/>
              <w:right w:val="single" w:sz="4" w:space="0" w:color="000000"/>
            </w:tcBorders>
            <w:vAlign w:val="center"/>
          </w:tcPr>
          <w:p w14:paraId="278B217C" w14:textId="77777777" w:rsidR="007C6BF0" w:rsidRDefault="00000000">
            <w:pPr>
              <w:spacing w:after="0" w:line="259" w:lineRule="auto"/>
              <w:ind w:left="1" w:firstLine="0"/>
              <w:rPr>
                <w:rFonts w:cs="Times New Roman"/>
                <w:sz w:val="18"/>
                <w:szCs w:val="18"/>
                <w:highlight w:val="yellow"/>
              </w:rPr>
            </w:pPr>
            <w:r>
              <w:rPr>
                <w:rFonts w:cs="Times New Roman"/>
                <w:sz w:val="18"/>
                <w:szCs w:val="18"/>
              </w:rPr>
              <w:t>an</w:t>
            </w:r>
            <w:r>
              <w:rPr>
                <w:rFonts w:cs="Times New Roman" w:hint="eastAsia"/>
                <w:sz w:val="18"/>
                <w:szCs w:val="18"/>
              </w:rPr>
              <w:t>20</w:t>
            </w:r>
          </w:p>
        </w:tc>
        <w:tc>
          <w:tcPr>
            <w:tcW w:w="1701" w:type="dxa"/>
            <w:tcBorders>
              <w:top w:val="single" w:sz="4" w:space="0" w:color="000000"/>
              <w:left w:val="single" w:sz="4" w:space="0" w:color="000000"/>
              <w:bottom w:val="single" w:sz="4" w:space="0" w:color="000000"/>
              <w:right w:val="single" w:sz="4" w:space="0" w:color="000000"/>
            </w:tcBorders>
          </w:tcPr>
          <w:p w14:paraId="1F905EC7" w14:textId="77777777" w:rsidR="007C6BF0" w:rsidRDefault="00000000">
            <w:pPr>
              <w:spacing w:after="0" w:line="259" w:lineRule="auto"/>
              <w:ind w:left="1" w:firstLine="0"/>
              <w:rPr>
                <w:rFonts w:cs="Times New Roman"/>
                <w:sz w:val="18"/>
                <w:szCs w:val="18"/>
                <w:highlight w:val="yellow"/>
              </w:rPr>
            </w:pPr>
            <w:r>
              <w:rPr>
                <w:rFonts w:cs="Times New Roman" w:hint="eastAsia"/>
                <w:sz w:val="18"/>
                <w:szCs w:val="18"/>
              </w:rPr>
              <w:t>境外企业LEI代码为企业编码主键</w:t>
            </w:r>
          </w:p>
        </w:tc>
      </w:tr>
    </w:tbl>
    <w:p w14:paraId="491A763D" w14:textId="77777777" w:rsidR="007C6BF0" w:rsidRDefault="007C6BF0">
      <w:pPr>
        <w:spacing w:after="21"/>
        <w:ind w:left="0" w:firstLine="0"/>
        <w:rPr>
          <w:rFonts w:ascii="Heiti SC Light" w:eastAsia="Heiti SC Light"/>
          <w:b/>
        </w:rPr>
      </w:pPr>
    </w:p>
    <w:p w14:paraId="1736DB8E" w14:textId="77777777" w:rsidR="007C6BF0" w:rsidRDefault="00000000">
      <w:pPr>
        <w:spacing w:after="21"/>
        <w:ind w:left="0" w:firstLine="420"/>
        <w:rPr>
          <w:rFonts w:ascii="Heiti SC Light" w:eastAsia="Heiti SC Light"/>
          <w:b/>
        </w:rPr>
      </w:pPr>
      <w:r>
        <w:rPr>
          <w:rFonts w:ascii="Heiti SC Light" w:eastAsia="Heiti SC Light" w:hint="eastAsia"/>
          <w:b/>
        </w:rPr>
        <w:t>5.3.5 输出校验信息</w:t>
      </w:r>
    </w:p>
    <w:p w14:paraId="2E9189EA" w14:textId="77777777" w:rsidR="007C6BF0" w:rsidRDefault="00000000">
      <w:pPr>
        <w:spacing w:after="21"/>
        <w:ind w:left="0" w:firstLine="420"/>
      </w:pPr>
      <w:r>
        <w:rPr>
          <w:rFonts w:hint="eastAsia"/>
        </w:rPr>
        <w:t>内部股东信息表中，数据项校验要求及表间勾稽关系应如下：</w:t>
      </w:r>
    </w:p>
    <w:p w14:paraId="206499BF" w14:textId="77777777" w:rsidR="007C6BF0" w:rsidRDefault="00000000">
      <w:pPr>
        <w:pStyle w:val="af0"/>
        <w:numPr>
          <w:ilvl w:val="0"/>
          <w:numId w:val="3"/>
        </w:numPr>
        <w:spacing w:after="21"/>
        <w:ind w:firstLineChars="0"/>
        <w:rPr>
          <w:rFonts w:asciiTheme="minorEastAsia" w:eastAsiaTheme="minorEastAsia" w:hAnsiTheme="minorEastAsia"/>
          <w:b/>
        </w:rPr>
      </w:pPr>
      <w:r>
        <w:rPr>
          <w:rFonts w:asciiTheme="minorEastAsia" w:eastAsiaTheme="minorEastAsia" w:hAnsiTheme="minorEastAsia" w:hint="eastAsia"/>
          <w:b/>
        </w:rPr>
        <w:t>内部股东持股比例需满足</w:t>
      </w:r>
      <w:r>
        <w:rPr>
          <w:rFonts w:asciiTheme="minorEastAsia" w:eastAsiaTheme="minorEastAsia" w:hAnsiTheme="minorEastAsia"/>
          <w:b/>
        </w:rPr>
        <w:t>[0,1]闭区间</w:t>
      </w:r>
    </w:p>
    <w:p w14:paraId="4E6AEFA8" w14:textId="77777777" w:rsidR="007C6BF0" w:rsidRDefault="00000000">
      <w:pPr>
        <w:pStyle w:val="af0"/>
        <w:numPr>
          <w:ilvl w:val="0"/>
          <w:numId w:val="2"/>
        </w:numPr>
        <w:spacing w:after="21"/>
        <w:ind w:firstLineChars="0"/>
        <w:rPr>
          <w:rFonts w:ascii="Heiti SC Light" w:eastAsia="Heiti SC Light"/>
          <w:b/>
        </w:rPr>
      </w:pPr>
      <w:r>
        <w:rPr>
          <w:rFonts w:asciiTheme="minorEastAsia" w:eastAsiaTheme="minorEastAsia" w:hAnsiTheme="minorEastAsia" w:hint="eastAsia"/>
          <w:b/>
        </w:rPr>
        <w:t>标有取值说明的字段需满足备注标准或满足取值范围要求。</w:t>
      </w:r>
    </w:p>
    <w:p w14:paraId="7778CD81" w14:textId="77777777" w:rsidR="007C6BF0" w:rsidRDefault="007C6BF0">
      <w:pPr>
        <w:spacing w:after="21"/>
        <w:ind w:left="0" w:firstLine="0"/>
        <w:rPr>
          <w:rFonts w:ascii="Heiti SC Light" w:eastAsia="Heiti SC Light"/>
          <w:b/>
        </w:rPr>
      </w:pPr>
    </w:p>
    <w:p w14:paraId="7070C705" w14:textId="77777777" w:rsidR="007C6BF0" w:rsidRDefault="00000000">
      <w:pPr>
        <w:spacing w:after="21"/>
        <w:ind w:left="0" w:firstLine="420"/>
        <w:rPr>
          <w:rFonts w:ascii="Heiti SC Light" w:eastAsia="Heiti SC Light"/>
          <w:b/>
        </w:rPr>
      </w:pPr>
      <w:r>
        <w:rPr>
          <w:rFonts w:ascii="Heiti SC Light" w:eastAsia="Heiti SC Light" w:hint="eastAsia"/>
          <w:b/>
        </w:rPr>
        <w:t>5.4董监高信息</w:t>
      </w:r>
    </w:p>
    <w:p w14:paraId="31900015" w14:textId="77777777" w:rsidR="007C6BF0" w:rsidRDefault="00000000">
      <w:pPr>
        <w:spacing w:after="21"/>
        <w:ind w:left="0" w:firstLine="420"/>
        <w:rPr>
          <w:rFonts w:ascii="Heiti SC Light" w:eastAsia="Heiti SC Light"/>
          <w:b/>
        </w:rPr>
      </w:pPr>
      <w:r>
        <w:rPr>
          <w:rFonts w:ascii="Heiti SC Light" w:eastAsia="Heiti SC Light" w:hint="eastAsia"/>
          <w:b/>
        </w:rPr>
        <w:t>5.4.1 输出内容描述</w:t>
      </w:r>
    </w:p>
    <w:p w14:paraId="7C5FE371" w14:textId="77777777" w:rsidR="007C6BF0" w:rsidRDefault="00000000">
      <w:pPr>
        <w:ind w:left="300" w:firstLine="420"/>
      </w:pPr>
      <w:r>
        <w:rPr>
          <w:rFonts w:hint="eastAsia"/>
        </w:rPr>
        <w:t>董监高信息表是对公司董事、监事等高级管理人员的描述，纳入姓名、职务等董监高信息。</w:t>
      </w:r>
    </w:p>
    <w:p w14:paraId="05A560A3" w14:textId="77777777" w:rsidR="007C6BF0" w:rsidRDefault="00000000">
      <w:pPr>
        <w:spacing w:after="21"/>
        <w:ind w:left="0" w:firstLine="420"/>
        <w:rPr>
          <w:rFonts w:ascii="Heiti SC Light" w:eastAsia="Heiti SC Light"/>
          <w:b/>
        </w:rPr>
      </w:pPr>
      <w:r>
        <w:rPr>
          <w:rFonts w:ascii="Heiti SC Light" w:eastAsia="Heiti SC Light" w:hint="eastAsia"/>
          <w:b/>
        </w:rPr>
        <w:t>5.4.2 输出内容描述</w:t>
      </w:r>
    </w:p>
    <w:p w14:paraId="347906FC" w14:textId="77777777" w:rsidR="007C6BF0" w:rsidRDefault="00000000">
      <w:pPr>
        <w:ind w:left="300" w:firstLine="420"/>
      </w:pPr>
      <w:r>
        <w:rPr>
          <w:rFonts w:hint="eastAsia"/>
        </w:rPr>
        <w:t>董监高信表输出公司董事、监事等高级管理人员信息，董监高信息表应符合表6的要求。</w:t>
      </w:r>
    </w:p>
    <w:p w14:paraId="220DCD1D" w14:textId="77777777" w:rsidR="007C6BF0" w:rsidRDefault="00000000">
      <w:pPr>
        <w:spacing w:after="21"/>
        <w:ind w:left="0" w:firstLine="420"/>
        <w:rPr>
          <w:rFonts w:ascii="Heiti SC Light" w:eastAsia="Heiti SC Light"/>
          <w:b/>
        </w:rPr>
      </w:pPr>
      <w:r>
        <w:rPr>
          <w:rFonts w:ascii="Heiti SC Light" w:eastAsia="Heiti SC Light" w:hint="eastAsia"/>
          <w:b/>
        </w:rPr>
        <w:t>5.4.3 内容与格式</w:t>
      </w:r>
    </w:p>
    <w:p w14:paraId="068283AB" w14:textId="77777777" w:rsidR="007C6BF0" w:rsidRDefault="00000000">
      <w:pPr>
        <w:spacing w:after="0" w:line="265" w:lineRule="auto"/>
        <w:ind w:left="204"/>
        <w:jc w:val="center"/>
        <w:rPr>
          <w:rFonts w:ascii="黑体" w:eastAsia="黑体" w:hAnsi="黑体" w:cs="黑体"/>
        </w:rPr>
      </w:pPr>
      <w:r>
        <w:rPr>
          <w:rFonts w:ascii="黑体" w:eastAsia="黑体" w:hAnsi="黑体" w:cs="黑体"/>
        </w:rPr>
        <w:t>表</w:t>
      </w:r>
      <w:r>
        <w:rPr>
          <w:rFonts w:ascii="黑体" w:eastAsia="黑体" w:hAnsi="黑体" w:cs="黑体" w:hint="eastAsia"/>
        </w:rPr>
        <w:t>6</w:t>
      </w:r>
      <w:r>
        <w:rPr>
          <w:rFonts w:ascii="黑体" w:eastAsia="黑体" w:hAnsi="黑体" w:cs="黑体"/>
        </w:rPr>
        <w:t xml:space="preserve"> </w:t>
      </w:r>
      <w:r>
        <w:rPr>
          <w:rFonts w:ascii="黑体" w:eastAsia="黑体" w:hAnsi="黑体" w:cs="黑体" w:hint="eastAsia"/>
        </w:rPr>
        <w:t>董监高</w:t>
      </w:r>
      <w:r>
        <w:rPr>
          <w:rFonts w:ascii="黑体" w:eastAsia="黑体" w:hAnsi="黑体" w:cs="黑体"/>
        </w:rPr>
        <w:t>信息表</w:t>
      </w:r>
    </w:p>
    <w:tbl>
      <w:tblPr>
        <w:tblStyle w:val="TableGrid"/>
        <w:tblW w:w="963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03"/>
        <w:gridCol w:w="1470"/>
        <w:gridCol w:w="1255"/>
        <w:gridCol w:w="1134"/>
        <w:gridCol w:w="1134"/>
        <w:gridCol w:w="1134"/>
        <w:gridCol w:w="2908"/>
      </w:tblGrid>
      <w:tr w:rsidR="007C6BF0" w14:paraId="0E2A1B28" w14:textId="77777777">
        <w:trPr>
          <w:trHeight w:val="480"/>
          <w:jc w:val="center"/>
        </w:trPr>
        <w:tc>
          <w:tcPr>
            <w:tcW w:w="603" w:type="dxa"/>
          </w:tcPr>
          <w:p w14:paraId="5801D817" w14:textId="77777777" w:rsidR="007C6BF0" w:rsidRDefault="00000000">
            <w:pPr>
              <w:spacing w:after="0" w:line="259" w:lineRule="auto"/>
              <w:ind w:left="0" w:firstLine="0"/>
              <w:rPr>
                <w:sz w:val="18"/>
              </w:rPr>
            </w:pPr>
            <w:r>
              <w:rPr>
                <w:rFonts w:hint="eastAsia"/>
                <w:sz w:val="18"/>
              </w:rPr>
              <w:t>序号</w:t>
            </w:r>
          </w:p>
        </w:tc>
        <w:tc>
          <w:tcPr>
            <w:tcW w:w="1470" w:type="dxa"/>
          </w:tcPr>
          <w:p w14:paraId="59CBC132" w14:textId="77777777" w:rsidR="007C6BF0" w:rsidRDefault="00000000">
            <w:pPr>
              <w:spacing w:after="0" w:line="259" w:lineRule="auto"/>
              <w:ind w:left="0" w:firstLine="0"/>
              <w:rPr>
                <w:sz w:val="18"/>
              </w:rPr>
            </w:pPr>
            <w:r>
              <w:rPr>
                <w:rFonts w:hint="eastAsia"/>
                <w:sz w:val="18"/>
              </w:rPr>
              <w:t>字段中文名</w:t>
            </w:r>
          </w:p>
        </w:tc>
        <w:tc>
          <w:tcPr>
            <w:tcW w:w="1255" w:type="dxa"/>
          </w:tcPr>
          <w:p w14:paraId="78BF8901" w14:textId="77777777" w:rsidR="007C6BF0" w:rsidRDefault="00000000">
            <w:pPr>
              <w:spacing w:after="0" w:line="259" w:lineRule="auto"/>
              <w:ind w:left="0" w:firstLine="0"/>
              <w:rPr>
                <w:sz w:val="18"/>
              </w:rPr>
            </w:pPr>
            <w:r>
              <w:rPr>
                <w:rFonts w:hint="eastAsia"/>
                <w:sz w:val="18"/>
              </w:rPr>
              <w:t>字段标识</w:t>
            </w:r>
          </w:p>
        </w:tc>
        <w:tc>
          <w:tcPr>
            <w:tcW w:w="1134" w:type="dxa"/>
          </w:tcPr>
          <w:p w14:paraId="66F7F681" w14:textId="77777777" w:rsidR="007C6BF0" w:rsidRDefault="00000000">
            <w:pPr>
              <w:spacing w:after="0" w:line="259" w:lineRule="auto"/>
              <w:ind w:left="0" w:firstLine="0"/>
              <w:rPr>
                <w:sz w:val="18"/>
              </w:rPr>
            </w:pPr>
            <w:r>
              <w:rPr>
                <w:rFonts w:hint="eastAsia"/>
                <w:sz w:val="18"/>
              </w:rPr>
              <w:t>字段类型</w:t>
            </w:r>
          </w:p>
        </w:tc>
        <w:tc>
          <w:tcPr>
            <w:tcW w:w="1134" w:type="dxa"/>
          </w:tcPr>
          <w:p w14:paraId="51B8988A" w14:textId="77777777" w:rsidR="007C6BF0" w:rsidRDefault="00000000">
            <w:pPr>
              <w:spacing w:after="0" w:line="259" w:lineRule="auto"/>
              <w:ind w:left="0" w:firstLine="0"/>
              <w:rPr>
                <w:sz w:val="18"/>
              </w:rPr>
            </w:pPr>
            <w:r>
              <w:rPr>
                <w:rFonts w:hint="eastAsia"/>
                <w:sz w:val="18"/>
              </w:rPr>
              <w:t>字段长度</w:t>
            </w:r>
          </w:p>
        </w:tc>
        <w:tc>
          <w:tcPr>
            <w:tcW w:w="1134" w:type="dxa"/>
          </w:tcPr>
          <w:p w14:paraId="31C0D2A1" w14:textId="77777777" w:rsidR="007C6BF0" w:rsidRDefault="00000000">
            <w:pPr>
              <w:spacing w:after="0" w:line="259" w:lineRule="auto"/>
              <w:ind w:left="0" w:firstLine="0"/>
              <w:rPr>
                <w:sz w:val="18"/>
              </w:rPr>
            </w:pPr>
            <w:r>
              <w:rPr>
                <w:rFonts w:hint="eastAsia"/>
                <w:sz w:val="18"/>
              </w:rPr>
              <w:t>是否可为空</w:t>
            </w:r>
          </w:p>
        </w:tc>
        <w:tc>
          <w:tcPr>
            <w:tcW w:w="2908" w:type="dxa"/>
          </w:tcPr>
          <w:p w14:paraId="4D5D44ED" w14:textId="77777777" w:rsidR="007C6BF0" w:rsidRDefault="00000000">
            <w:pPr>
              <w:spacing w:after="0" w:line="259" w:lineRule="auto"/>
              <w:ind w:left="0" w:firstLine="0"/>
              <w:rPr>
                <w:sz w:val="18"/>
              </w:rPr>
            </w:pPr>
            <w:r>
              <w:rPr>
                <w:rFonts w:hint="eastAsia"/>
                <w:sz w:val="18"/>
              </w:rPr>
              <w:t>取值说明</w:t>
            </w:r>
          </w:p>
        </w:tc>
      </w:tr>
      <w:tr w:rsidR="007C6BF0" w14:paraId="112176C4" w14:textId="77777777">
        <w:trPr>
          <w:trHeight w:val="480"/>
          <w:jc w:val="center"/>
        </w:trPr>
        <w:tc>
          <w:tcPr>
            <w:tcW w:w="603" w:type="dxa"/>
            <w:vAlign w:val="center"/>
          </w:tcPr>
          <w:p w14:paraId="006085F5" w14:textId="77777777" w:rsidR="007C6BF0" w:rsidRDefault="00000000">
            <w:pPr>
              <w:spacing w:after="0" w:line="259" w:lineRule="auto"/>
              <w:ind w:left="0" w:firstLine="0"/>
              <w:rPr>
                <w:sz w:val="18"/>
              </w:rPr>
            </w:pPr>
            <w:r>
              <w:rPr>
                <w:rFonts w:cs="Times New Roman" w:hint="eastAsia"/>
                <w:sz w:val="18"/>
                <w:szCs w:val="18"/>
              </w:rPr>
              <w:t>1</w:t>
            </w:r>
          </w:p>
        </w:tc>
        <w:tc>
          <w:tcPr>
            <w:tcW w:w="1470" w:type="dxa"/>
            <w:vAlign w:val="center"/>
          </w:tcPr>
          <w:p w14:paraId="11FFB2DE" w14:textId="77777777" w:rsidR="007C6BF0" w:rsidRDefault="00000000">
            <w:pPr>
              <w:spacing w:after="0" w:line="259" w:lineRule="auto"/>
              <w:ind w:left="0" w:firstLine="0"/>
              <w:rPr>
                <w:sz w:val="18"/>
              </w:rPr>
            </w:pPr>
            <w:r>
              <w:rPr>
                <w:rFonts w:cs="Times New Roman" w:hint="eastAsia"/>
                <w:sz w:val="18"/>
                <w:szCs w:val="18"/>
              </w:rPr>
              <w:t>董监高姓名</w:t>
            </w:r>
          </w:p>
        </w:tc>
        <w:tc>
          <w:tcPr>
            <w:tcW w:w="1255" w:type="dxa"/>
            <w:vAlign w:val="center"/>
          </w:tcPr>
          <w:p w14:paraId="197D9E3B" w14:textId="77777777" w:rsidR="007C6BF0" w:rsidRDefault="00000000">
            <w:pPr>
              <w:spacing w:after="0" w:line="259" w:lineRule="auto"/>
              <w:ind w:left="0" w:firstLine="0"/>
              <w:rPr>
                <w:sz w:val="18"/>
              </w:rPr>
            </w:pPr>
            <w:r>
              <w:rPr>
                <w:rFonts w:cs="Times New Roman" w:hint="eastAsia"/>
                <w:sz w:val="18"/>
                <w:szCs w:val="18"/>
              </w:rPr>
              <w:t>djgxm</w:t>
            </w:r>
          </w:p>
        </w:tc>
        <w:tc>
          <w:tcPr>
            <w:tcW w:w="1134" w:type="dxa"/>
            <w:vAlign w:val="center"/>
          </w:tcPr>
          <w:p w14:paraId="032C0C65" w14:textId="77777777" w:rsidR="007C6BF0" w:rsidRDefault="00000000">
            <w:pPr>
              <w:spacing w:after="0" w:line="259" w:lineRule="auto"/>
              <w:ind w:left="0" w:firstLine="0"/>
              <w:rPr>
                <w:sz w:val="18"/>
              </w:rPr>
            </w:pPr>
            <w:r>
              <w:rPr>
                <w:rFonts w:cs="Times New Roman" w:hint="eastAsia"/>
                <w:sz w:val="18"/>
                <w:szCs w:val="18"/>
              </w:rPr>
              <w:t>字符型</w:t>
            </w:r>
          </w:p>
        </w:tc>
        <w:tc>
          <w:tcPr>
            <w:tcW w:w="1134" w:type="dxa"/>
            <w:vAlign w:val="center"/>
          </w:tcPr>
          <w:p w14:paraId="4BE424E3" w14:textId="77777777" w:rsidR="007C6BF0" w:rsidRDefault="00000000">
            <w:pPr>
              <w:spacing w:after="0" w:line="259" w:lineRule="auto"/>
              <w:ind w:left="0" w:firstLine="0"/>
              <w:rPr>
                <w:sz w:val="18"/>
              </w:rPr>
            </w:pPr>
            <w:r>
              <w:rPr>
                <w:rFonts w:cs="Times New Roman" w:hint="eastAsia"/>
                <w:sz w:val="18"/>
                <w:szCs w:val="18"/>
              </w:rPr>
              <w:t>an..30</w:t>
            </w:r>
          </w:p>
        </w:tc>
        <w:tc>
          <w:tcPr>
            <w:tcW w:w="1134" w:type="dxa"/>
            <w:vAlign w:val="center"/>
          </w:tcPr>
          <w:p w14:paraId="0A67EC39" w14:textId="77777777" w:rsidR="007C6BF0" w:rsidRDefault="00000000">
            <w:pPr>
              <w:spacing w:after="0" w:line="259" w:lineRule="auto"/>
              <w:ind w:left="0" w:firstLine="0"/>
              <w:rPr>
                <w:sz w:val="18"/>
              </w:rPr>
            </w:pPr>
            <w:r>
              <w:rPr>
                <w:rFonts w:cs="Times New Roman" w:hint="eastAsia"/>
                <w:sz w:val="18"/>
                <w:szCs w:val="18"/>
              </w:rPr>
              <w:t>否</w:t>
            </w:r>
          </w:p>
        </w:tc>
        <w:tc>
          <w:tcPr>
            <w:tcW w:w="2908" w:type="dxa"/>
            <w:vAlign w:val="center"/>
          </w:tcPr>
          <w:p w14:paraId="4FDDF589" w14:textId="77777777" w:rsidR="007C6BF0" w:rsidRDefault="00000000">
            <w:pPr>
              <w:spacing w:after="21"/>
              <w:ind w:left="0" w:firstLine="0"/>
              <w:rPr>
                <w:sz w:val="18"/>
              </w:rPr>
            </w:pPr>
            <w:r>
              <w:rPr>
                <w:rFonts w:cs="Times New Roman" w:hint="eastAsia"/>
                <w:sz w:val="18"/>
                <w:szCs w:val="18"/>
              </w:rPr>
              <w:t>汉字表示的姓名中间不应存在空格</w:t>
            </w:r>
          </w:p>
        </w:tc>
      </w:tr>
      <w:tr w:rsidR="007C6BF0" w14:paraId="2BBA9764" w14:textId="77777777">
        <w:trPr>
          <w:trHeight w:val="480"/>
          <w:jc w:val="center"/>
        </w:trPr>
        <w:tc>
          <w:tcPr>
            <w:tcW w:w="603" w:type="dxa"/>
            <w:vAlign w:val="center"/>
          </w:tcPr>
          <w:p w14:paraId="4BD6098E" w14:textId="77777777" w:rsidR="007C6BF0" w:rsidRDefault="00000000">
            <w:pPr>
              <w:spacing w:after="0" w:line="259" w:lineRule="auto"/>
              <w:ind w:left="0" w:firstLine="0"/>
              <w:rPr>
                <w:sz w:val="18"/>
              </w:rPr>
            </w:pPr>
            <w:r>
              <w:rPr>
                <w:rFonts w:cs="Times New Roman" w:hint="eastAsia"/>
                <w:sz w:val="18"/>
                <w:szCs w:val="18"/>
              </w:rPr>
              <w:t>2</w:t>
            </w:r>
          </w:p>
        </w:tc>
        <w:tc>
          <w:tcPr>
            <w:tcW w:w="1470" w:type="dxa"/>
            <w:vAlign w:val="center"/>
          </w:tcPr>
          <w:p w14:paraId="6D3969F2" w14:textId="77777777" w:rsidR="007C6BF0" w:rsidRDefault="00000000">
            <w:pPr>
              <w:spacing w:after="0" w:line="259" w:lineRule="auto"/>
              <w:ind w:left="0" w:firstLine="0"/>
              <w:rPr>
                <w:sz w:val="18"/>
              </w:rPr>
            </w:pPr>
            <w:r>
              <w:rPr>
                <w:rFonts w:cs="Times New Roman" w:hint="eastAsia"/>
                <w:sz w:val="18"/>
                <w:szCs w:val="18"/>
              </w:rPr>
              <w:t>董监高证件类型</w:t>
            </w:r>
          </w:p>
        </w:tc>
        <w:tc>
          <w:tcPr>
            <w:tcW w:w="1255" w:type="dxa"/>
            <w:vAlign w:val="center"/>
          </w:tcPr>
          <w:p w14:paraId="4EA24F31" w14:textId="77777777" w:rsidR="007C6BF0" w:rsidRDefault="00000000">
            <w:pPr>
              <w:spacing w:after="0" w:line="259" w:lineRule="auto"/>
              <w:ind w:left="0" w:firstLine="0"/>
              <w:rPr>
                <w:sz w:val="18"/>
              </w:rPr>
            </w:pPr>
            <w:r>
              <w:rPr>
                <w:rFonts w:cs="Times New Roman" w:hint="eastAsia"/>
                <w:sz w:val="18"/>
                <w:szCs w:val="18"/>
              </w:rPr>
              <w:t>djgzjlx</w:t>
            </w:r>
          </w:p>
        </w:tc>
        <w:tc>
          <w:tcPr>
            <w:tcW w:w="1134" w:type="dxa"/>
            <w:vAlign w:val="center"/>
          </w:tcPr>
          <w:p w14:paraId="43C4E264" w14:textId="77777777" w:rsidR="007C6BF0" w:rsidRDefault="00000000">
            <w:pPr>
              <w:spacing w:after="0" w:line="259" w:lineRule="auto"/>
              <w:ind w:left="0" w:firstLine="0"/>
              <w:rPr>
                <w:sz w:val="18"/>
              </w:rPr>
            </w:pPr>
            <w:r>
              <w:rPr>
                <w:rFonts w:cs="Times New Roman" w:hint="eastAsia"/>
                <w:sz w:val="18"/>
                <w:szCs w:val="18"/>
              </w:rPr>
              <w:t>字符型</w:t>
            </w:r>
          </w:p>
        </w:tc>
        <w:tc>
          <w:tcPr>
            <w:tcW w:w="1134" w:type="dxa"/>
            <w:vAlign w:val="center"/>
          </w:tcPr>
          <w:p w14:paraId="732DFD20" w14:textId="77777777" w:rsidR="007C6BF0" w:rsidRDefault="00000000">
            <w:pPr>
              <w:spacing w:after="0" w:line="259" w:lineRule="auto"/>
              <w:ind w:left="0" w:firstLine="0"/>
              <w:rPr>
                <w:sz w:val="18"/>
              </w:rPr>
            </w:pPr>
            <w:r>
              <w:rPr>
                <w:rFonts w:cs="Times New Roman" w:hint="eastAsia"/>
                <w:sz w:val="18"/>
                <w:szCs w:val="18"/>
              </w:rPr>
              <w:t>a..50</w:t>
            </w:r>
          </w:p>
        </w:tc>
        <w:tc>
          <w:tcPr>
            <w:tcW w:w="1134" w:type="dxa"/>
            <w:vAlign w:val="center"/>
          </w:tcPr>
          <w:p w14:paraId="4654BCEB" w14:textId="77777777" w:rsidR="007C6BF0" w:rsidRDefault="00000000">
            <w:pPr>
              <w:spacing w:after="0" w:line="259" w:lineRule="auto"/>
              <w:ind w:left="0" w:firstLine="0"/>
              <w:rPr>
                <w:sz w:val="18"/>
              </w:rPr>
            </w:pPr>
            <w:r>
              <w:rPr>
                <w:rFonts w:cs="Times New Roman" w:hint="eastAsia"/>
                <w:sz w:val="18"/>
                <w:szCs w:val="18"/>
              </w:rPr>
              <w:t>否</w:t>
            </w:r>
          </w:p>
        </w:tc>
        <w:tc>
          <w:tcPr>
            <w:tcW w:w="2908" w:type="dxa"/>
            <w:vAlign w:val="center"/>
          </w:tcPr>
          <w:p w14:paraId="3BE06CCC" w14:textId="77777777" w:rsidR="007C6BF0" w:rsidRDefault="00000000">
            <w:pPr>
              <w:spacing w:after="0" w:line="259" w:lineRule="auto"/>
              <w:ind w:left="0" w:firstLine="0"/>
              <w:rPr>
                <w:sz w:val="18"/>
              </w:rPr>
            </w:pPr>
            <w:r>
              <w:rPr>
                <w:rFonts w:cs="Times New Roman" w:hint="eastAsia"/>
                <w:sz w:val="18"/>
                <w:szCs w:val="18"/>
              </w:rPr>
              <w:t>符合</w:t>
            </w:r>
            <w:r>
              <w:rPr>
                <w:rFonts w:cs="Times New Roman"/>
                <w:sz w:val="18"/>
                <w:szCs w:val="18"/>
              </w:rPr>
              <w:t>GB/T36104—2018</w:t>
            </w:r>
            <w:r>
              <w:rPr>
                <w:rFonts w:cs="Times New Roman" w:hint="eastAsia"/>
                <w:sz w:val="18"/>
                <w:szCs w:val="18"/>
              </w:rPr>
              <w:t>数据元009 “法定代表人或负责人证件类型”。</w:t>
            </w:r>
          </w:p>
        </w:tc>
      </w:tr>
      <w:tr w:rsidR="007C6BF0" w14:paraId="294B153A" w14:textId="77777777">
        <w:trPr>
          <w:trHeight w:val="280"/>
          <w:jc w:val="center"/>
        </w:trPr>
        <w:tc>
          <w:tcPr>
            <w:tcW w:w="603" w:type="dxa"/>
            <w:vAlign w:val="center"/>
          </w:tcPr>
          <w:p w14:paraId="304EA388" w14:textId="77777777" w:rsidR="007C6BF0" w:rsidRDefault="00000000">
            <w:pPr>
              <w:spacing w:after="0" w:line="259" w:lineRule="auto"/>
              <w:ind w:left="0" w:firstLine="0"/>
              <w:rPr>
                <w:sz w:val="18"/>
              </w:rPr>
            </w:pPr>
            <w:r>
              <w:rPr>
                <w:rFonts w:cs="Times New Roman" w:hint="eastAsia"/>
                <w:sz w:val="18"/>
                <w:szCs w:val="18"/>
              </w:rPr>
              <w:t>3</w:t>
            </w:r>
          </w:p>
        </w:tc>
        <w:tc>
          <w:tcPr>
            <w:tcW w:w="1470" w:type="dxa"/>
            <w:vAlign w:val="center"/>
          </w:tcPr>
          <w:p w14:paraId="53E467D4" w14:textId="77777777" w:rsidR="007C6BF0" w:rsidRDefault="00000000">
            <w:pPr>
              <w:spacing w:after="0" w:line="259" w:lineRule="auto"/>
              <w:ind w:left="0" w:firstLine="0"/>
              <w:rPr>
                <w:sz w:val="18"/>
              </w:rPr>
            </w:pPr>
            <w:r>
              <w:rPr>
                <w:rFonts w:cs="Times New Roman" w:hint="eastAsia"/>
                <w:sz w:val="18"/>
                <w:szCs w:val="18"/>
              </w:rPr>
              <w:t>董监高人证件号码</w:t>
            </w:r>
          </w:p>
        </w:tc>
        <w:tc>
          <w:tcPr>
            <w:tcW w:w="1255" w:type="dxa"/>
            <w:vAlign w:val="center"/>
          </w:tcPr>
          <w:p w14:paraId="7C701E88" w14:textId="77777777" w:rsidR="007C6BF0" w:rsidRDefault="00000000">
            <w:pPr>
              <w:spacing w:after="0" w:line="259" w:lineRule="auto"/>
              <w:ind w:left="0" w:firstLine="0"/>
              <w:rPr>
                <w:sz w:val="18"/>
              </w:rPr>
            </w:pPr>
            <w:r>
              <w:rPr>
                <w:rFonts w:cs="Times New Roman" w:hint="eastAsia"/>
                <w:sz w:val="18"/>
                <w:szCs w:val="18"/>
              </w:rPr>
              <w:t>djgzjhm</w:t>
            </w:r>
          </w:p>
        </w:tc>
        <w:tc>
          <w:tcPr>
            <w:tcW w:w="1134" w:type="dxa"/>
            <w:vAlign w:val="center"/>
          </w:tcPr>
          <w:p w14:paraId="74504489" w14:textId="77777777" w:rsidR="007C6BF0" w:rsidRDefault="00000000">
            <w:pPr>
              <w:spacing w:after="0" w:line="259" w:lineRule="auto"/>
              <w:ind w:left="0" w:firstLine="0"/>
              <w:rPr>
                <w:sz w:val="18"/>
              </w:rPr>
            </w:pPr>
            <w:r>
              <w:rPr>
                <w:rFonts w:cs="Times New Roman" w:hint="eastAsia"/>
                <w:sz w:val="18"/>
                <w:szCs w:val="18"/>
              </w:rPr>
              <w:t>字符型</w:t>
            </w:r>
          </w:p>
        </w:tc>
        <w:tc>
          <w:tcPr>
            <w:tcW w:w="1134" w:type="dxa"/>
            <w:vAlign w:val="center"/>
          </w:tcPr>
          <w:p w14:paraId="466222CC" w14:textId="77777777" w:rsidR="007C6BF0" w:rsidRDefault="00000000">
            <w:pPr>
              <w:spacing w:after="0" w:line="259" w:lineRule="auto"/>
              <w:ind w:left="0" w:firstLine="0"/>
              <w:rPr>
                <w:sz w:val="18"/>
              </w:rPr>
            </w:pPr>
            <w:r>
              <w:rPr>
                <w:rFonts w:cs="Times New Roman" w:hint="eastAsia"/>
                <w:sz w:val="18"/>
                <w:szCs w:val="18"/>
              </w:rPr>
              <w:t>an..25</w:t>
            </w:r>
          </w:p>
        </w:tc>
        <w:tc>
          <w:tcPr>
            <w:tcW w:w="1134" w:type="dxa"/>
            <w:vAlign w:val="center"/>
          </w:tcPr>
          <w:p w14:paraId="3DDDBCA8" w14:textId="77777777" w:rsidR="007C6BF0" w:rsidRDefault="00000000">
            <w:pPr>
              <w:spacing w:after="0" w:line="259" w:lineRule="auto"/>
              <w:ind w:left="0" w:firstLine="0"/>
              <w:rPr>
                <w:sz w:val="18"/>
              </w:rPr>
            </w:pPr>
            <w:r>
              <w:rPr>
                <w:rFonts w:cs="Times New Roman" w:hint="eastAsia"/>
                <w:sz w:val="18"/>
                <w:szCs w:val="18"/>
              </w:rPr>
              <w:t>否</w:t>
            </w:r>
          </w:p>
        </w:tc>
        <w:tc>
          <w:tcPr>
            <w:tcW w:w="2908" w:type="dxa"/>
            <w:vAlign w:val="center"/>
          </w:tcPr>
          <w:p w14:paraId="7E9B5CFB" w14:textId="77777777" w:rsidR="007C6BF0" w:rsidRDefault="00000000">
            <w:pPr>
              <w:spacing w:after="0" w:line="259" w:lineRule="auto"/>
              <w:ind w:left="0" w:firstLine="0"/>
              <w:rPr>
                <w:sz w:val="18"/>
              </w:rPr>
            </w:pPr>
            <w:r>
              <w:rPr>
                <w:rFonts w:cs="Times New Roman" w:hint="eastAsia"/>
                <w:sz w:val="18"/>
                <w:szCs w:val="18"/>
              </w:rPr>
              <w:t>符合GB11643要求，或为中文与阿拉伯数字的组合。</w:t>
            </w:r>
          </w:p>
        </w:tc>
      </w:tr>
      <w:tr w:rsidR="007C6BF0" w14:paraId="4AF7B4AA" w14:textId="77777777">
        <w:trPr>
          <w:trHeight w:val="480"/>
          <w:jc w:val="center"/>
        </w:trPr>
        <w:tc>
          <w:tcPr>
            <w:tcW w:w="603" w:type="dxa"/>
            <w:vAlign w:val="center"/>
          </w:tcPr>
          <w:p w14:paraId="407A1847" w14:textId="77777777" w:rsidR="007C6BF0" w:rsidRDefault="00000000">
            <w:pPr>
              <w:spacing w:after="0" w:line="259" w:lineRule="auto"/>
              <w:ind w:left="0" w:firstLine="0"/>
              <w:rPr>
                <w:sz w:val="18"/>
              </w:rPr>
            </w:pPr>
            <w:r>
              <w:rPr>
                <w:rFonts w:cs="Times New Roman" w:hint="eastAsia"/>
                <w:sz w:val="18"/>
                <w:szCs w:val="18"/>
              </w:rPr>
              <w:t>4</w:t>
            </w:r>
          </w:p>
        </w:tc>
        <w:tc>
          <w:tcPr>
            <w:tcW w:w="1470" w:type="dxa"/>
            <w:vAlign w:val="center"/>
          </w:tcPr>
          <w:p w14:paraId="27023D34" w14:textId="77777777" w:rsidR="007C6BF0" w:rsidRDefault="00000000">
            <w:pPr>
              <w:spacing w:after="0" w:line="259" w:lineRule="auto"/>
              <w:ind w:left="0" w:firstLine="0"/>
              <w:rPr>
                <w:sz w:val="18"/>
              </w:rPr>
            </w:pPr>
            <w:r>
              <w:rPr>
                <w:rFonts w:cs="Times New Roman" w:hint="eastAsia"/>
                <w:sz w:val="18"/>
                <w:szCs w:val="18"/>
              </w:rPr>
              <w:t>职务</w:t>
            </w:r>
          </w:p>
        </w:tc>
        <w:tc>
          <w:tcPr>
            <w:tcW w:w="1255" w:type="dxa"/>
            <w:vAlign w:val="center"/>
          </w:tcPr>
          <w:p w14:paraId="1BF2AC77" w14:textId="77777777" w:rsidR="007C6BF0" w:rsidRDefault="00000000">
            <w:pPr>
              <w:spacing w:after="0" w:line="259" w:lineRule="auto"/>
              <w:ind w:left="0" w:firstLine="0"/>
              <w:rPr>
                <w:sz w:val="18"/>
              </w:rPr>
            </w:pPr>
            <w:r>
              <w:rPr>
                <w:rFonts w:cs="Times New Roman" w:hint="eastAsia"/>
                <w:sz w:val="18"/>
                <w:szCs w:val="18"/>
              </w:rPr>
              <w:t>zw</w:t>
            </w:r>
          </w:p>
        </w:tc>
        <w:tc>
          <w:tcPr>
            <w:tcW w:w="1134" w:type="dxa"/>
            <w:vAlign w:val="center"/>
          </w:tcPr>
          <w:p w14:paraId="47CF0A07" w14:textId="77777777" w:rsidR="007C6BF0" w:rsidRDefault="00000000">
            <w:pPr>
              <w:spacing w:after="0" w:line="259" w:lineRule="auto"/>
              <w:ind w:left="0" w:firstLine="0"/>
              <w:rPr>
                <w:sz w:val="18"/>
              </w:rPr>
            </w:pPr>
            <w:r>
              <w:rPr>
                <w:rFonts w:cs="Times New Roman" w:hint="eastAsia"/>
                <w:sz w:val="18"/>
                <w:szCs w:val="18"/>
              </w:rPr>
              <w:t>字符型</w:t>
            </w:r>
          </w:p>
        </w:tc>
        <w:tc>
          <w:tcPr>
            <w:tcW w:w="1134" w:type="dxa"/>
            <w:vAlign w:val="center"/>
          </w:tcPr>
          <w:p w14:paraId="6CC07C3E" w14:textId="77777777" w:rsidR="007C6BF0" w:rsidRDefault="00000000">
            <w:pPr>
              <w:spacing w:after="0" w:line="259" w:lineRule="auto"/>
              <w:ind w:left="0" w:firstLine="0"/>
              <w:rPr>
                <w:sz w:val="18"/>
              </w:rPr>
            </w:pPr>
            <w:r>
              <w:rPr>
                <w:rFonts w:cs="Times New Roman" w:hint="eastAsia"/>
                <w:sz w:val="18"/>
                <w:szCs w:val="18"/>
              </w:rPr>
              <w:t>an..12</w:t>
            </w:r>
          </w:p>
        </w:tc>
        <w:tc>
          <w:tcPr>
            <w:tcW w:w="1134" w:type="dxa"/>
            <w:vAlign w:val="center"/>
          </w:tcPr>
          <w:p w14:paraId="2F6B3E3A" w14:textId="77777777" w:rsidR="007C6BF0" w:rsidRDefault="00000000">
            <w:pPr>
              <w:spacing w:after="0" w:line="259" w:lineRule="auto"/>
              <w:ind w:left="0" w:firstLine="0"/>
              <w:rPr>
                <w:sz w:val="18"/>
              </w:rPr>
            </w:pPr>
            <w:r>
              <w:rPr>
                <w:rFonts w:cs="Times New Roman" w:hint="eastAsia"/>
                <w:sz w:val="18"/>
                <w:szCs w:val="18"/>
              </w:rPr>
              <w:t>否</w:t>
            </w:r>
          </w:p>
        </w:tc>
        <w:tc>
          <w:tcPr>
            <w:tcW w:w="2908" w:type="dxa"/>
            <w:vAlign w:val="center"/>
          </w:tcPr>
          <w:p w14:paraId="403EF988" w14:textId="77777777" w:rsidR="007C6BF0" w:rsidRDefault="00000000">
            <w:pPr>
              <w:spacing w:after="0" w:line="259" w:lineRule="auto"/>
              <w:ind w:left="0" w:firstLine="0"/>
              <w:rPr>
                <w:sz w:val="18"/>
              </w:rPr>
            </w:pPr>
            <w:r>
              <w:rPr>
                <w:rFonts w:cs="Times New Roman" w:hint="eastAsia"/>
                <w:sz w:val="18"/>
                <w:szCs w:val="18"/>
              </w:rPr>
              <w:t>符合GB/T12403中对的干部职务名称。</w:t>
            </w:r>
          </w:p>
        </w:tc>
      </w:tr>
      <w:tr w:rsidR="007C6BF0" w14:paraId="14D5BA1F" w14:textId="77777777">
        <w:trPr>
          <w:trHeight w:val="106"/>
          <w:jc w:val="center"/>
        </w:trPr>
        <w:tc>
          <w:tcPr>
            <w:tcW w:w="603" w:type="dxa"/>
            <w:vAlign w:val="center"/>
          </w:tcPr>
          <w:p w14:paraId="1BDACAEE" w14:textId="77777777" w:rsidR="007C6BF0" w:rsidRDefault="00000000">
            <w:pPr>
              <w:spacing w:after="0" w:line="259" w:lineRule="auto"/>
              <w:ind w:left="0" w:firstLine="0"/>
              <w:rPr>
                <w:sz w:val="18"/>
              </w:rPr>
            </w:pPr>
            <w:r>
              <w:rPr>
                <w:rFonts w:cs="Times New Roman" w:hint="eastAsia"/>
                <w:sz w:val="18"/>
                <w:szCs w:val="18"/>
              </w:rPr>
              <w:t>5</w:t>
            </w:r>
          </w:p>
        </w:tc>
        <w:tc>
          <w:tcPr>
            <w:tcW w:w="1470" w:type="dxa"/>
            <w:vAlign w:val="center"/>
          </w:tcPr>
          <w:p w14:paraId="33A7D8E4" w14:textId="77777777" w:rsidR="007C6BF0" w:rsidRDefault="00000000">
            <w:pPr>
              <w:spacing w:after="0" w:line="259" w:lineRule="auto"/>
              <w:ind w:left="0" w:firstLine="0"/>
              <w:rPr>
                <w:sz w:val="18"/>
              </w:rPr>
            </w:pPr>
            <w:r>
              <w:rPr>
                <w:rFonts w:cs="Times New Roman" w:hint="eastAsia"/>
                <w:sz w:val="18"/>
                <w:szCs w:val="18"/>
              </w:rPr>
              <w:t>职务代码</w:t>
            </w:r>
          </w:p>
        </w:tc>
        <w:tc>
          <w:tcPr>
            <w:tcW w:w="1255" w:type="dxa"/>
            <w:vAlign w:val="center"/>
          </w:tcPr>
          <w:p w14:paraId="493860CB" w14:textId="77777777" w:rsidR="007C6BF0" w:rsidRDefault="00000000">
            <w:pPr>
              <w:spacing w:after="0" w:line="259" w:lineRule="auto"/>
              <w:ind w:left="0" w:firstLine="0"/>
              <w:rPr>
                <w:sz w:val="18"/>
              </w:rPr>
            </w:pPr>
            <w:r>
              <w:rPr>
                <w:rFonts w:cs="Times New Roman" w:hint="eastAsia"/>
                <w:sz w:val="18"/>
                <w:szCs w:val="18"/>
              </w:rPr>
              <w:t>zwdm</w:t>
            </w:r>
          </w:p>
        </w:tc>
        <w:tc>
          <w:tcPr>
            <w:tcW w:w="1134" w:type="dxa"/>
            <w:vAlign w:val="center"/>
          </w:tcPr>
          <w:p w14:paraId="12E62DE8" w14:textId="77777777" w:rsidR="007C6BF0" w:rsidRDefault="00000000">
            <w:pPr>
              <w:spacing w:after="0" w:line="259" w:lineRule="auto"/>
              <w:ind w:left="0" w:firstLine="0"/>
              <w:rPr>
                <w:sz w:val="18"/>
              </w:rPr>
            </w:pPr>
            <w:r>
              <w:rPr>
                <w:rFonts w:cs="Times New Roman" w:hint="eastAsia"/>
                <w:sz w:val="18"/>
                <w:szCs w:val="18"/>
              </w:rPr>
              <w:t>字符型</w:t>
            </w:r>
          </w:p>
        </w:tc>
        <w:tc>
          <w:tcPr>
            <w:tcW w:w="1134" w:type="dxa"/>
            <w:vAlign w:val="center"/>
          </w:tcPr>
          <w:p w14:paraId="237BCED0" w14:textId="77777777" w:rsidR="007C6BF0" w:rsidRDefault="00000000">
            <w:pPr>
              <w:spacing w:after="0" w:line="259" w:lineRule="auto"/>
              <w:ind w:left="0" w:firstLine="0"/>
              <w:rPr>
                <w:sz w:val="18"/>
              </w:rPr>
            </w:pPr>
            <w:r>
              <w:rPr>
                <w:rFonts w:cs="Times New Roman" w:hint="eastAsia"/>
                <w:sz w:val="18"/>
                <w:szCs w:val="18"/>
              </w:rPr>
              <w:t>an4</w:t>
            </w:r>
          </w:p>
        </w:tc>
        <w:tc>
          <w:tcPr>
            <w:tcW w:w="1134" w:type="dxa"/>
            <w:vAlign w:val="center"/>
          </w:tcPr>
          <w:p w14:paraId="5FB9B782" w14:textId="77777777" w:rsidR="007C6BF0" w:rsidRDefault="00000000">
            <w:pPr>
              <w:spacing w:after="0" w:line="259" w:lineRule="auto"/>
              <w:ind w:left="0" w:firstLine="0"/>
              <w:rPr>
                <w:sz w:val="18"/>
              </w:rPr>
            </w:pPr>
            <w:r>
              <w:rPr>
                <w:rFonts w:cs="Times New Roman" w:hint="eastAsia"/>
                <w:sz w:val="18"/>
                <w:szCs w:val="18"/>
              </w:rPr>
              <w:t>否</w:t>
            </w:r>
          </w:p>
        </w:tc>
        <w:tc>
          <w:tcPr>
            <w:tcW w:w="2908" w:type="dxa"/>
            <w:vAlign w:val="center"/>
          </w:tcPr>
          <w:p w14:paraId="72C1EE09" w14:textId="77777777" w:rsidR="007C6BF0" w:rsidRDefault="00000000">
            <w:pPr>
              <w:spacing w:after="0" w:line="259" w:lineRule="auto"/>
              <w:ind w:left="0" w:firstLine="0"/>
              <w:rPr>
                <w:sz w:val="18"/>
              </w:rPr>
            </w:pPr>
            <w:r>
              <w:rPr>
                <w:rFonts w:cs="Times New Roman" w:hint="eastAsia"/>
                <w:sz w:val="18"/>
                <w:szCs w:val="18"/>
              </w:rPr>
              <w:t>符合GB/T12403中对的干部职务代码。</w:t>
            </w:r>
          </w:p>
        </w:tc>
      </w:tr>
    </w:tbl>
    <w:p w14:paraId="6651EBA2" w14:textId="77777777" w:rsidR="007C6BF0" w:rsidRDefault="007C6BF0">
      <w:pPr>
        <w:spacing w:after="21"/>
        <w:ind w:left="0" w:firstLine="420"/>
        <w:rPr>
          <w:rFonts w:ascii="Heiti SC Light" w:eastAsia="Heiti SC Light"/>
          <w:b/>
        </w:rPr>
      </w:pPr>
    </w:p>
    <w:p w14:paraId="6FC9A4C7" w14:textId="77777777" w:rsidR="007C6BF0" w:rsidRDefault="00000000">
      <w:pPr>
        <w:spacing w:after="21"/>
        <w:ind w:left="0" w:firstLine="420"/>
        <w:rPr>
          <w:rFonts w:ascii="Heiti SC Light" w:eastAsia="Heiti SC Light"/>
          <w:b/>
        </w:rPr>
      </w:pPr>
      <w:r>
        <w:rPr>
          <w:rFonts w:ascii="Heiti SC Light" w:eastAsia="Heiti SC Light" w:hint="eastAsia"/>
          <w:b/>
        </w:rPr>
        <w:t>5.4.4 主键字段</w:t>
      </w:r>
    </w:p>
    <w:p w14:paraId="25C35AF5" w14:textId="77777777" w:rsidR="007C6BF0" w:rsidRDefault="00000000">
      <w:pPr>
        <w:spacing w:after="0" w:line="265" w:lineRule="auto"/>
        <w:ind w:left="204" w:right="566"/>
        <w:jc w:val="center"/>
      </w:pPr>
      <w:r>
        <w:rPr>
          <w:rFonts w:ascii="黑体" w:eastAsia="黑体" w:hAnsi="黑体" w:cs="黑体"/>
        </w:rPr>
        <w:t>表</w:t>
      </w:r>
      <w:r>
        <w:rPr>
          <w:rFonts w:ascii="黑体" w:eastAsia="黑体" w:hAnsi="黑体" w:cs="黑体" w:hint="eastAsia"/>
        </w:rPr>
        <w:t>7</w:t>
      </w:r>
      <w:r>
        <w:rPr>
          <w:rFonts w:ascii="黑体" w:eastAsia="黑体" w:hAnsi="黑体" w:cs="黑体"/>
        </w:rPr>
        <w:t xml:space="preserve"> </w:t>
      </w:r>
      <w:r>
        <w:rPr>
          <w:rFonts w:ascii="黑体" w:eastAsia="黑体" w:hAnsi="黑体" w:cs="黑体" w:hint="eastAsia"/>
        </w:rPr>
        <w:t>董监高</w:t>
      </w:r>
      <w:r>
        <w:rPr>
          <w:rFonts w:ascii="黑体" w:eastAsia="黑体" w:hAnsi="黑体" w:cs="黑体"/>
        </w:rPr>
        <w:t>信息表主键</w:t>
      </w:r>
    </w:p>
    <w:tbl>
      <w:tblPr>
        <w:tblStyle w:val="TableGrid"/>
        <w:tblW w:w="8930" w:type="dxa"/>
        <w:jc w:val="center"/>
        <w:tblInd w:w="0" w:type="dxa"/>
        <w:tblLayout w:type="fixed"/>
        <w:tblCellMar>
          <w:top w:w="72" w:type="dxa"/>
          <w:left w:w="107" w:type="dxa"/>
          <w:right w:w="115" w:type="dxa"/>
        </w:tblCellMar>
        <w:tblLook w:val="04A0" w:firstRow="1" w:lastRow="0" w:firstColumn="1" w:lastColumn="0" w:noHBand="0" w:noVBand="1"/>
      </w:tblPr>
      <w:tblGrid>
        <w:gridCol w:w="709"/>
        <w:gridCol w:w="1984"/>
        <w:gridCol w:w="1701"/>
        <w:gridCol w:w="1134"/>
        <w:gridCol w:w="1701"/>
        <w:gridCol w:w="1701"/>
      </w:tblGrid>
      <w:tr w:rsidR="007C6BF0" w14:paraId="29BF80D2" w14:textId="77777777">
        <w:trPr>
          <w:trHeight w:val="322"/>
          <w:jc w:val="center"/>
        </w:trPr>
        <w:tc>
          <w:tcPr>
            <w:tcW w:w="709" w:type="dxa"/>
            <w:tcBorders>
              <w:top w:val="single" w:sz="4" w:space="0" w:color="000000"/>
              <w:left w:val="single" w:sz="4" w:space="0" w:color="000000"/>
              <w:bottom w:val="single" w:sz="4" w:space="0" w:color="000000"/>
              <w:right w:val="single" w:sz="4" w:space="0" w:color="000000"/>
            </w:tcBorders>
          </w:tcPr>
          <w:p w14:paraId="52853BCD" w14:textId="77777777" w:rsidR="007C6BF0" w:rsidRDefault="00000000">
            <w:pPr>
              <w:spacing w:after="0" w:line="259" w:lineRule="auto"/>
              <w:ind w:left="1" w:firstLine="0"/>
            </w:pPr>
            <w:r>
              <w:rPr>
                <w:sz w:val="18"/>
              </w:rPr>
              <w:lastRenderedPageBreak/>
              <w:t>序号</w:t>
            </w:r>
          </w:p>
        </w:tc>
        <w:tc>
          <w:tcPr>
            <w:tcW w:w="1984" w:type="dxa"/>
            <w:tcBorders>
              <w:top w:val="single" w:sz="4" w:space="0" w:color="000000"/>
              <w:left w:val="single" w:sz="4" w:space="0" w:color="000000"/>
              <w:bottom w:val="single" w:sz="4" w:space="0" w:color="000000"/>
              <w:right w:val="single" w:sz="4" w:space="0" w:color="000000"/>
            </w:tcBorders>
          </w:tcPr>
          <w:p w14:paraId="5C53F64C" w14:textId="77777777" w:rsidR="007C6BF0" w:rsidRDefault="00000000">
            <w:pPr>
              <w:spacing w:after="0" w:line="259" w:lineRule="auto"/>
              <w:ind w:left="0" w:firstLine="0"/>
            </w:pPr>
            <w:r>
              <w:rPr>
                <w:sz w:val="18"/>
              </w:rPr>
              <w:t>字段中文名</w:t>
            </w:r>
          </w:p>
        </w:tc>
        <w:tc>
          <w:tcPr>
            <w:tcW w:w="1701" w:type="dxa"/>
            <w:tcBorders>
              <w:top w:val="single" w:sz="4" w:space="0" w:color="000000"/>
              <w:left w:val="single" w:sz="4" w:space="0" w:color="000000"/>
              <w:bottom w:val="single" w:sz="4" w:space="0" w:color="000000"/>
              <w:right w:val="single" w:sz="4" w:space="0" w:color="000000"/>
            </w:tcBorders>
          </w:tcPr>
          <w:p w14:paraId="1C1C9EBF" w14:textId="77777777" w:rsidR="007C6BF0" w:rsidRDefault="00000000">
            <w:pPr>
              <w:spacing w:after="0" w:line="259" w:lineRule="auto"/>
              <w:ind w:left="1" w:firstLine="0"/>
            </w:pPr>
            <w:r>
              <w:rPr>
                <w:sz w:val="18"/>
              </w:rPr>
              <w:t>字段标识</w:t>
            </w:r>
          </w:p>
        </w:tc>
        <w:tc>
          <w:tcPr>
            <w:tcW w:w="1134" w:type="dxa"/>
            <w:tcBorders>
              <w:top w:val="single" w:sz="4" w:space="0" w:color="000000"/>
              <w:left w:val="single" w:sz="4" w:space="0" w:color="000000"/>
              <w:bottom w:val="single" w:sz="4" w:space="0" w:color="000000"/>
              <w:right w:val="single" w:sz="4" w:space="0" w:color="000000"/>
            </w:tcBorders>
          </w:tcPr>
          <w:p w14:paraId="1102D6C3" w14:textId="77777777" w:rsidR="007C6BF0" w:rsidRDefault="00000000">
            <w:pPr>
              <w:spacing w:after="0" w:line="259" w:lineRule="auto"/>
              <w:ind w:left="1" w:firstLine="0"/>
            </w:pPr>
            <w:r>
              <w:rPr>
                <w:sz w:val="18"/>
              </w:rPr>
              <w:t>字段类型</w:t>
            </w:r>
          </w:p>
        </w:tc>
        <w:tc>
          <w:tcPr>
            <w:tcW w:w="1701" w:type="dxa"/>
            <w:tcBorders>
              <w:top w:val="single" w:sz="4" w:space="0" w:color="000000"/>
              <w:left w:val="single" w:sz="4" w:space="0" w:color="000000"/>
              <w:bottom w:val="single" w:sz="4" w:space="0" w:color="000000"/>
              <w:right w:val="single" w:sz="4" w:space="0" w:color="000000"/>
            </w:tcBorders>
          </w:tcPr>
          <w:p w14:paraId="34F5B45B" w14:textId="77777777" w:rsidR="007C6BF0" w:rsidRDefault="00000000">
            <w:pPr>
              <w:spacing w:after="0" w:line="259" w:lineRule="auto"/>
              <w:ind w:left="1" w:firstLine="0"/>
              <w:rPr>
                <w:sz w:val="18"/>
              </w:rPr>
            </w:pPr>
            <w:r>
              <w:rPr>
                <w:sz w:val="18"/>
              </w:rPr>
              <w:t>字段长度</w:t>
            </w:r>
          </w:p>
        </w:tc>
        <w:tc>
          <w:tcPr>
            <w:tcW w:w="1701" w:type="dxa"/>
            <w:tcBorders>
              <w:top w:val="single" w:sz="4" w:space="0" w:color="000000"/>
              <w:left w:val="single" w:sz="4" w:space="0" w:color="000000"/>
              <w:bottom w:val="single" w:sz="4" w:space="0" w:color="000000"/>
              <w:right w:val="single" w:sz="4" w:space="0" w:color="000000"/>
            </w:tcBorders>
          </w:tcPr>
          <w:p w14:paraId="5114E5C4" w14:textId="77777777" w:rsidR="007C6BF0" w:rsidRDefault="00000000">
            <w:pPr>
              <w:spacing w:after="0" w:line="259" w:lineRule="auto"/>
              <w:ind w:left="1" w:firstLine="0"/>
              <w:rPr>
                <w:sz w:val="18"/>
              </w:rPr>
            </w:pPr>
            <w:r>
              <w:rPr>
                <w:rFonts w:hint="eastAsia"/>
                <w:sz w:val="18"/>
              </w:rPr>
              <w:t>备注</w:t>
            </w:r>
          </w:p>
        </w:tc>
      </w:tr>
      <w:tr w:rsidR="007C6BF0" w14:paraId="437A9E02" w14:textId="77777777">
        <w:trPr>
          <w:trHeight w:val="1269"/>
          <w:jc w:val="center"/>
        </w:trPr>
        <w:tc>
          <w:tcPr>
            <w:tcW w:w="709" w:type="dxa"/>
            <w:tcBorders>
              <w:top w:val="single" w:sz="4" w:space="0" w:color="000000"/>
              <w:left w:val="single" w:sz="4" w:space="0" w:color="000000"/>
              <w:bottom w:val="single" w:sz="4" w:space="0" w:color="000000"/>
              <w:right w:val="single" w:sz="4" w:space="0" w:color="000000"/>
            </w:tcBorders>
            <w:vAlign w:val="center"/>
          </w:tcPr>
          <w:p w14:paraId="32BDD25B" w14:textId="77777777" w:rsidR="007C6BF0" w:rsidRDefault="00000000">
            <w:pPr>
              <w:rPr>
                <w:rFonts w:cs="Times New Roman"/>
                <w:sz w:val="18"/>
                <w:szCs w:val="18"/>
              </w:rPr>
            </w:pPr>
            <w:r>
              <w:rPr>
                <w:rFonts w:cs="Times New Roman" w:hint="eastAsia"/>
                <w:sz w:val="18"/>
                <w:szCs w:val="18"/>
              </w:rPr>
              <w:t>1</w:t>
            </w:r>
          </w:p>
        </w:tc>
        <w:tc>
          <w:tcPr>
            <w:tcW w:w="1984" w:type="dxa"/>
            <w:tcBorders>
              <w:top w:val="single" w:sz="4" w:space="0" w:color="000000"/>
              <w:left w:val="single" w:sz="4" w:space="0" w:color="000000"/>
              <w:bottom w:val="single" w:sz="4" w:space="0" w:color="000000"/>
              <w:right w:val="single" w:sz="4" w:space="0" w:color="000000"/>
            </w:tcBorders>
            <w:vAlign w:val="center"/>
          </w:tcPr>
          <w:p w14:paraId="373BAD46" w14:textId="77777777" w:rsidR="007C6BF0" w:rsidRDefault="00000000">
            <w:pPr>
              <w:spacing w:after="0" w:line="259" w:lineRule="auto"/>
              <w:ind w:left="0" w:firstLine="0"/>
              <w:rPr>
                <w:rFonts w:cs="Times New Roman"/>
                <w:sz w:val="18"/>
                <w:szCs w:val="18"/>
              </w:rPr>
            </w:pPr>
            <w:r>
              <w:rPr>
                <w:rFonts w:cs="Times New Roman" w:hint="eastAsia"/>
                <w:sz w:val="18"/>
                <w:szCs w:val="18"/>
              </w:rPr>
              <w:t>董监高人证件号码</w:t>
            </w:r>
          </w:p>
        </w:tc>
        <w:tc>
          <w:tcPr>
            <w:tcW w:w="1701" w:type="dxa"/>
            <w:tcBorders>
              <w:top w:val="single" w:sz="4" w:space="0" w:color="000000"/>
              <w:left w:val="single" w:sz="4" w:space="0" w:color="000000"/>
              <w:bottom w:val="single" w:sz="4" w:space="0" w:color="000000"/>
              <w:right w:val="single" w:sz="4" w:space="0" w:color="000000"/>
            </w:tcBorders>
            <w:vAlign w:val="center"/>
          </w:tcPr>
          <w:p w14:paraId="07732376" w14:textId="77777777" w:rsidR="007C6BF0" w:rsidRDefault="00000000">
            <w:pPr>
              <w:spacing w:after="0" w:line="259" w:lineRule="auto"/>
              <w:ind w:left="1" w:firstLine="0"/>
              <w:rPr>
                <w:rFonts w:cs="Times New Roman"/>
                <w:sz w:val="18"/>
                <w:szCs w:val="18"/>
              </w:rPr>
            </w:pPr>
            <w:r>
              <w:rPr>
                <w:rFonts w:cs="Times New Roman" w:hint="eastAsia"/>
                <w:sz w:val="18"/>
                <w:szCs w:val="18"/>
              </w:rPr>
              <w:t>djgzjhm</w:t>
            </w:r>
          </w:p>
        </w:tc>
        <w:tc>
          <w:tcPr>
            <w:tcW w:w="1134" w:type="dxa"/>
            <w:tcBorders>
              <w:top w:val="single" w:sz="4" w:space="0" w:color="000000"/>
              <w:left w:val="single" w:sz="4" w:space="0" w:color="000000"/>
              <w:bottom w:val="single" w:sz="4" w:space="0" w:color="000000"/>
              <w:right w:val="single" w:sz="4" w:space="0" w:color="000000"/>
            </w:tcBorders>
            <w:vAlign w:val="center"/>
          </w:tcPr>
          <w:p w14:paraId="67240EDA" w14:textId="77777777" w:rsidR="007C6BF0" w:rsidRDefault="00000000">
            <w:pPr>
              <w:spacing w:after="0" w:line="259" w:lineRule="auto"/>
              <w:ind w:left="1" w:firstLine="0"/>
              <w:rPr>
                <w:rFonts w:cs="Times New Roman"/>
                <w:sz w:val="18"/>
                <w:szCs w:val="18"/>
              </w:rPr>
            </w:pPr>
            <w:r>
              <w:rPr>
                <w:rFonts w:cs="Times New Roman" w:hint="eastAsia"/>
                <w:sz w:val="18"/>
                <w:szCs w:val="18"/>
              </w:rPr>
              <w:t>字符型</w:t>
            </w:r>
          </w:p>
        </w:tc>
        <w:tc>
          <w:tcPr>
            <w:tcW w:w="1701" w:type="dxa"/>
            <w:tcBorders>
              <w:top w:val="single" w:sz="4" w:space="0" w:color="000000"/>
              <w:left w:val="single" w:sz="4" w:space="0" w:color="000000"/>
              <w:bottom w:val="single" w:sz="4" w:space="0" w:color="000000"/>
              <w:right w:val="single" w:sz="4" w:space="0" w:color="000000"/>
            </w:tcBorders>
            <w:vAlign w:val="center"/>
          </w:tcPr>
          <w:p w14:paraId="6D5AA8BE" w14:textId="77777777" w:rsidR="007C6BF0" w:rsidRDefault="00000000">
            <w:pPr>
              <w:spacing w:after="0" w:line="259" w:lineRule="auto"/>
              <w:ind w:left="1" w:firstLine="0"/>
              <w:rPr>
                <w:rFonts w:cs="Times New Roman"/>
                <w:sz w:val="18"/>
                <w:szCs w:val="18"/>
              </w:rPr>
            </w:pPr>
            <w:r>
              <w:rPr>
                <w:rFonts w:cs="Times New Roman" w:hint="eastAsia"/>
                <w:sz w:val="18"/>
                <w:szCs w:val="18"/>
              </w:rPr>
              <w:t>an..25</w:t>
            </w:r>
          </w:p>
        </w:tc>
        <w:tc>
          <w:tcPr>
            <w:tcW w:w="1701" w:type="dxa"/>
            <w:tcBorders>
              <w:top w:val="single" w:sz="4" w:space="0" w:color="000000"/>
              <w:left w:val="single" w:sz="4" w:space="0" w:color="000000"/>
              <w:bottom w:val="single" w:sz="4" w:space="0" w:color="000000"/>
              <w:right w:val="single" w:sz="4" w:space="0" w:color="000000"/>
            </w:tcBorders>
          </w:tcPr>
          <w:p w14:paraId="4A088246" w14:textId="77777777" w:rsidR="007C6BF0" w:rsidRDefault="007C6BF0">
            <w:pPr>
              <w:autoSpaceDE w:val="0"/>
              <w:autoSpaceDN w:val="0"/>
              <w:adjustRightInd w:val="0"/>
              <w:spacing w:after="240" w:line="340" w:lineRule="atLeast"/>
              <w:ind w:left="0" w:firstLine="0"/>
              <w:rPr>
                <w:rFonts w:cs="Times New Roman"/>
                <w:sz w:val="18"/>
                <w:szCs w:val="18"/>
              </w:rPr>
            </w:pPr>
          </w:p>
        </w:tc>
      </w:tr>
    </w:tbl>
    <w:p w14:paraId="520C7FC1" w14:textId="77777777" w:rsidR="007C6BF0" w:rsidRDefault="007C6BF0">
      <w:pPr>
        <w:spacing w:after="21"/>
        <w:ind w:left="0" w:firstLine="420"/>
        <w:rPr>
          <w:rFonts w:ascii="Heiti SC Light" w:eastAsia="Heiti SC Light"/>
          <w:b/>
        </w:rPr>
      </w:pPr>
    </w:p>
    <w:p w14:paraId="448DDE76" w14:textId="77777777" w:rsidR="007C6BF0" w:rsidRDefault="00000000">
      <w:pPr>
        <w:spacing w:after="21"/>
        <w:ind w:left="0" w:firstLine="420"/>
        <w:rPr>
          <w:rFonts w:ascii="Heiti SC Light" w:eastAsia="Heiti SC Light"/>
          <w:b/>
        </w:rPr>
      </w:pPr>
      <w:r>
        <w:rPr>
          <w:rFonts w:ascii="Heiti SC Light" w:eastAsia="Heiti SC Light" w:hint="eastAsia"/>
          <w:b/>
        </w:rPr>
        <w:t>5.4.5 输出校验信息</w:t>
      </w:r>
    </w:p>
    <w:p w14:paraId="119C3C6C" w14:textId="77777777" w:rsidR="007C6BF0" w:rsidRDefault="00000000">
      <w:pPr>
        <w:spacing w:after="21"/>
        <w:ind w:left="0" w:firstLine="420"/>
      </w:pPr>
      <w:r>
        <w:rPr>
          <w:rFonts w:hint="eastAsia"/>
        </w:rPr>
        <w:t>董监高信息表中，数据项校验要求及表间勾稽关系应如下：</w:t>
      </w:r>
    </w:p>
    <w:p w14:paraId="31C6AFC3" w14:textId="77777777" w:rsidR="007C6BF0" w:rsidRDefault="00000000">
      <w:pPr>
        <w:pStyle w:val="af0"/>
        <w:numPr>
          <w:ilvl w:val="0"/>
          <w:numId w:val="4"/>
        </w:numPr>
        <w:spacing w:after="21"/>
        <w:ind w:firstLineChars="0"/>
        <w:rPr>
          <w:rFonts w:ascii="Heiti SC Light" w:eastAsia="Heiti SC Light"/>
          <w:b/>
        </w:rPr>
      </w:pPr>
      <w:r>
        <w:rPr>
          <w:rFonts w:asciiTheme="minorEastAsia" w:eastAsiaTheme="minorEastAsia" w:hAnsiTheme="minorEastAsia" w:hint="eastAsia"/>
          <w:b/>
        </w:rPr>
        <w:t>标有取值说明的字段需满足备注标准或满足取值范围要求。</w:t>
      </w:r>
    </w:p>
    <w:p w14:paraId="2E518BFB" w14:textId="77777777" w:rsidR="007C6BF0" w:rsidRDefault="007C6BF0">
      <w:pPr>
        <w:spacing w:after="21"/>
        <w:ind w:left="0" w:firstLine="0"/>
        <w:rPr>
          <w:rFonts w:ascii="Heiti SC Light" w:eastAsia="Heiti SC Light"/>
          <w:b/>
        </w:rPr>
      </w:pPr>
    </w:p>
    <w:p w14:paraId="0973E23F" w14:textId="77777777" w:rsidR="007C6BF0" w:rsidRDefault="007C6BF0">
      <w:pPr>
        <w:spacing w:after="21"/>
        <w:ind w:left="0" w:firstLine="0"/>
        <w:rPr>
          <w:rFonts w:ascii="Heiti SC Light" w:eastAsia="Heiti SC Light"/>
          <w:b/>
        </w:rPr>
      </w:pPr>
    </w:p>
    <w:p w14:paraId="3DBB37FE" w14:textId="77777777" w:rsidR="007C6BF0" w:rsidRDefault="007C6BF0">
      <w:pPr>
        <w:spacing w:after="21"/>
        <w:ind w:left="0" w:firstLine="0"/>
        <w:rPr>
          <w:rFonts w:ascii="Heiti SC Light" w:eastAsia="Heiti SC Light"/>
          <w:b/>
        </w:rPr>
      </w:pPr>
    </w:p>
    <w:p w14:paraId="525FF273" w14:textId="77777777" w:rsidR="007C6BF0" w:rsidRDefault="007C6BF0">
      <w:pPr>
        <w:spacing w:after="21"/>
        <w:ind w:left="0" w:firstLine="0"/>
        <w:rPr>
          <w:rFonts w:ascii="Heiti SC Light" w:eastAsia="Heiti SC Light"/>
          <w:b/>
        </w:rPr>
      </w:pPr>
    </w:p>
    <w:p w14:paraId="45E50430" w14:textId="77777777" w:rsidR="007C6BF0" w:rsidRDefault="007C6BF0">
      <w:pPr>
        <w:spacing w:after="21"/>
        <w:ind w:left="0" w:firstLine="0"/>
        <w:rPr>
          <w:rFonts w:ascii="Heiti SC Light" w:eastAsia="Heiti SC Light"/>
          <w:b/>
        </w:rPr>
      </w:pPr>
    </w:p>
    <w:p w14:paraId="7DDE7A2E" w14:textId="77777777" w:rsidR="007C6BF0" w:rsidRDefault="007C6BF0">
      <w:pPr>
        <w:spacing w:after="21"/>
        <w:ind w:left="0" w:firstLine="0"/>
        <w:rPr>
          <w:rFonts w:ascii="Heiti SC Light" w:eastAsia="Heiti SC Light"/>
          <w:b/>
        </w:rPr>
      </w:pPr>
    </w:p>
    <w:p w14:paraId="5B022142" w14:textId="77777777" w:rsidR="007C6BF0" w:rsidRDefault="007C6BF0">
      <w:pPr>
        <w:spacing w:after="21"/>
        <w:ind w:left="0" w:firstLine="0"/>
        <w:rPr>
          <w:rFonts w:ascii="Heiti SC Light" w:eastAsia="Heiti SC Light"/>
          <w:b/>
        </w:rPr>
      </w:pPr>
    </w:p>
    <w:p w14:paraId="7BC2C634" w14:textId="775E17C7" w:rsidR="007C6BF0" w:rsidRDefault="007C6BF0">
      <w:pPr>
        <w:spacing w:after="21"/>
        <w:ind w:left="0" w:firstLine="0"/>
        <w:rPr>
          <w:ins w:id="103" w:author="志东" w:date="2023-11-03T16:39:00Z"/>
          <w:rFonts w:ascii="Heiti SC Light" w:eastAsia="Heiti SC Light"/>
          <w:b/>
        </w:rPr>
      </w:pPr>
    </w:p>
    <w:p w14:paraId="6FC32D45" w14:textId="6154DE9C" w:rsidR="007879B2" w:rsidRDefault="007879B2">
      <w:pPr>
        <w:spacing w:after="21"/>
        <w:ind w:left="0" w:firstLine="0"/>
        <w:rPr>
          <w:ins w:id="104" w:author="志东" w:date="2023-11-03T16:39:00Z"/>
          <w:rFonts w:ascii="Heiti SC Light" w:eastAsia="Heiti SC Light"/>
          <w:b/>
        </w:rPr>
      </w:pPr>
    </w:p>
    <w:p w14:paraId="0FECE6E2" w14:textId="62565507" w:rsidR="007879B2" w:rsidRDefault="007879B2">
      <w:pPr>
        <w:spacing w:after="21"/>
        <w:ind w:left="0" w:firstLine="0"/>
        <w:rPr>
          <w:ins w:id="105" w:author="志东" w:date="2023-11-03T16:39:00Z"/>
          <w:rFonts w:ascii="Heiti SC Light" w:eastAsia="Heiti SC Light"/>
          <w:b/>
        </w:rPr>
      </w:pPr>
    </w:p>
    <w:p w14:paraId="2508E3EE" w14:textId="50962D6B" w:rsidR="007879B2" w:rsidRDefault="007879B2">
      <w:pPr>
        <w:spacing w:after="21"/>
        <w:ind w:left="0" w:firstLine="0"/>
        <w:rPr>
          <w:ins w:id="106" w:author="志东" w:date="2023-11-03T16:39:00Z"/>
          <w:rFonts w:ascii="Heiti SC Light" w:eastAsia="Heiti SC Light"/>
          <w:b/>
        </w:rPr>
      </w:pPr>
    </w:p>
    <w:p w14:paraId="2C593C03" w14:textId="27EFBE6B" w:rsidR="007879B2" w:rsidRDefault="007879B2">
      <w:pPr>
        <w:spacing w:after="21"/>
        <w:ind w:left="0" w:firstLine="0"/>
        <w:rPr>
          <w:ins w:id="107" w:author="志东" w:date="2023-11-03T16:39:00Z"/>
          <w:rFonts w:ascii="Heiti SC Light" w:eastAsia="Heiti SC Light"/>
          <w:b/>
        </w:rPr>
      </w:pPr>
    </w:p>
    <w:p w14:paraId="3368DAA0" w14:textId="1D5524D3" w:rsidR="007879B2" w:rsidRDefault="007879B2">
      <w:pPr>
        <w:spacing w:after="21"/>
        <w:ind w:left="0" w:firstLine="0"/>
        <w:rPr>
          <w:ins w:id="108" w:author="志东" w:date="2023-11-03T16:39:00Z"/>
          <w:rFonts w:ascii="Heiti SC Light" w:eastAsia="Heiti SC Light"/>
          <w:b/>
        </w:rPr>
      </w:pPr>
    </w:p>
    <w:p w14:paraId="6672635B" w14:textId="393D9036" w:rsidR="007879B2" w:rsidRDefault="007879B2">
      <w:pPr>
        <w:spacing w:after="21"/>
        <w:ind w:left="0" w:firstLine="0"/>
        <w:rPr>
          <w:ins w:id="109" w:author="志东" w:date="2023-11-03T16:39:00Z"/>
          <w:rFonts w:ascii="Heiti SC Light" w:eastAsia="Heiti SC Light"/>
          <w:b/>
        </w:rPr>
      </w:pPr>
    </w:p>
    <w:p w14:paraId="09D22B35" w14:textId="695C545C" w:rsidR="007879B2" w:rsidRDefault="007879B2">
      <w:pPr>
        <w:spacing w:after="21"/>
        <w:ind w:left="0" w:firstLine="0"/>
        <w:rPr>
          <w:ins w:id="110" w:author="志东" w:date="2023-11-03T16:39:00Z"/>
          <w:rFonts w:ascii="Heiti SC Light" w:eastAsia="Heiti SC Light"/>
          <w:b/>
        </w:rPr>
      </w:pPr>
    </w:p>
    <w:p w14:paraId="161D3A85" w14:textId="6F930312" w:rsidR="007879B2" w:rsidRDefault="007879B2">
      <w:pPr>
        <w:spacing w:after="21"/>
        <w:ind w:left="0" w:firstLine="0"/>
        <w:rPr>
          <w:ins w:id="111" w:author="志东" w:date="2023-11-03T16:39:00Z"/>
          <w:rFonts w:ascii="Heiti SC Light" w:eastAsia="Heiti SC Light"/>
          <w:b/>
        </w:rPr>
      </w:pPr>
    </w:p>
    <w:p w14:paraId="75E9AF5D" w14:textId="20F97D4C" w:rsidR="007879B2" w:rsidRDefault="007879B2">
      <w:pPr>
        <w:spacing w:after="21"/>
        <w:ind w:left="0" w:firstLine="0"/>
        <w:rPr>
          <w:ins w:id="112" w:author="志东" w:date="2023-11-03T16:39:00Z"/>
          <w:rFonts w:ascii="Heiti SC Light" w:eastAsia="Heiti SC Light"/>
          <w:b/>
        </w:rPr>
      </w:pPr>
    </w:p>
    <w:p w14:paraId="1E487F7D" w14:textId="7A661007" w:rsidR="007879B2" w:rsidRDefault="007879B2">
      <w:pPr>
        <w:spacing w:after="21"/>
        <w:ind w:left="0" w:firstLine="0"/>
        <w:rPr>
          <w:ins w:id="113" w:author="志东" w:date="2023-11-03T16:39:00Z"/>
          <w:rFonts w:ascii="Heiti SC Light" w:eastAsia="Heiti SC Light"/>
          <w:b/>
        </w:rPr>
      </w:pPr>
    </w:p>
    <w:p w14:paraId="3881D601" w14:textId="4BE442A5" w:rsidR="007879B2" w:rsidRDefault="007879B2">
      <w:pPr>
        <w:spacing w:after="21"/>
        <w:ind w:left="0" w:firstLine="0"/>
        <w:rPr>
          <w:ins w:id="114" w:author="志东" w:date="2023-11-03T16:39:00Z"/>
          <w:rFonts w:ascii="Heiti SC Light" w:eastAsia="Heiti SC Light"/>
          <w:b/>
        </w:rPr>
      </w:pPr>
    </w:p>
    <w:p w14:paraId="0EDD8192" w14:textId="4AE1FACA" w:rsidR="007879B2" w:rsidRDefault="007879B2">
      <w:pPr>
        <w:spacing w:after="21"/>
        <w:ind w:left="0" w:firstLine="0"/>
        <w:rPr>
          <w:ins w:id="115" w:author="志东" w:date="2023-11-03T16:39:00Z"/>
          <w:rFonts w:ascii="Heiti SC Light" w:eastAsia="Heiti SC Light"/>
          <w:b/>
        </w:rPr>
      </w:pPr>
    </w:p>
    <w:p w14:paraId="5A5EE6A8" w14:textId="77777777" w:rsidR="007879B2" w:rsidRPr="007879B2" w:rsidRDefault="007879B2">
      <w:pPr>
        <w:spacing w:after="21"/>
        <w:ind w:left="0" w:firstLine="0"/>
        <w:rPr>
          <w:rFonts w:ascii="Heiti SC Light" w:eastAsia="Heiti SC Light"/>
          <w:b/>
        </w:rPr>
      </w:pPr>
    </w:p>
    <w:p w14:paraId="7A3AA1F0" w14:textId="77777777" w:rsidR="007C6BF0" w:rsidRDefault="00000000">
      <w:pPr>
        <w:spacing w:after="30" w:line="265" w:lineRule="auto"/>
        <w:ind w:left="204" w:right="553"/>
        <w:jc w:val="center"/>
      </w:pPr>
      <w:r>
        <w:rPr>
          <w:rFonts w:ascii="黑体" w:eastAsia="黑体" w:hAnsi="黑体" w:cs="黑体"/>
        </w:rPr>
        <w:t xml:space="preserve">附 录 </w:t>
      </w:r>
      <w:r>
        <w:rPr>
          <w:rFonts w:ascii="Times New Roman" w:eastAsia="Times New Roman" w:hAnsi="Times New Roman" w:cs="Times New Roman"/>
        </w:rPr>
        <w:t>A</w:t>
      </w:r>
    </w:p>
    <w:p w14:paraId="36636781" w14:textId="77777777" w:rsidR="007C6BF0" w:rsidRDefault="00000000">
      <w:pPr>
        <w:spacing w:after="0" w:line="265" w:lineRule="auto"/>
        <w:ind w:left="204" w:right="569"/>
        <w:jc w:val="center"/>
      </w:pPr>
      <w:r>
        <w:rPr>
          <w:rFonts w:ascii="黑体" w:eastAsia="黑体" w:hAnsi="黑体" w:cs="黑体"/>
        </w:rPr>
        <w:t>（规范性）</w:t>
      </w:r>
    </w:p>
    <w:p w14:paraId="1E868852" w14:textId="77777777" w:rsidR="007C6BF0" w:rsidRDefault="00000000">
      <w:pPr>
        <w:spacing w:after="572" w:line="265" w:lineRule="auto"/>
        <w:ind w:left="204" w:right="566"/>
        <w:jc w:val="center"/>
      </w:pPr>
      <w:r>
        <w:rPr>
          <w:rFonts w:ascii="黑体" w:eastAsia="黑体" w:hAnsi="黑体" w:cs="黑体"/>
        </w:rPr>
        <w:t>数据</w:t>
      </w:r>
      <w:r>
        <w:rPr>
          <w:rFonts w:ascii="黑体" w:eastAsia="黑体" w:hAnsi="黑体" w:cs="黑体" w:hint="eastAsia"/>
        </w:rPr>
        <w:t>字典、</w:t>
      </w:r>
      <w:r>
        <w:rPr>
          <w:rFonts w:ascii="黑体" w:eastAsia="黑体" w:hAnsi="黑体" w:cs="黑体"/>
        </w:rPr>
        <w:t>描述</w:t>
      </w:r>
      <w:r>
        <w:rPr>
          <w:rFonts w:ascii="黑体" w:eastAsia="黑体" w:hAnsi="黑体" w:cs="黑体" w:hint="eastAsia"/>
        </w:rPr>
        <w:t>及标准链接</w:t>
      </w:r>
    </w:p>
    <w:p w14:paraId="2A287E11" w14:textId="77777777" w:rsidR="007C6BF0" w:rsidRDefault="00000000">
      <w:pPr>
        <w:numPr>
          <w:ilvl w:val="1"/>
          <w:numId w:val="5"/>
        </w:numPr>
        <w:spacing w:after="192" w:line="267" w:lineRule="auto"/>
        <w:ind w:hanging="631"/>
      </w:pPr>
      <w:r>
        <w:rPr>
          <w:rFonts w:ascii="黑体" w:eastAsia="黑体" w:hAnsi="黑体" w:cs="黑体"/>
        </w:rPr>
        <w:t>数据字典定义说明</w:t>
      </w:r>
    </w:p>
    <w:p w14:paraId="6E792891" w14:textId="77777777" w:rsidR="007C6BF0" w:rsidRDefault="00000000">
      <w:pPr>
        <w:ind w:left="17" w:firstLine="420"/>
      </w:pPr>
      <w:r>
        <w:rPr>
          <w:rFonts w:hint="eastAsia"/>
        </w:rPr>
        <w:t>本文件优先使用国家或行业标准进行数据字段定义。针对未纳入国家或行业标准的范围，将进行自定义。</w:t>
      </w:r>
    </w:p>
    <w:p w14:paraId="39162D13" w14:textId="77777777" w:rsidR="007C6BF0" w:rsidRDefault="00000000">
      <w:pPr>
        <w:ind w:left="17" w:firstLine="420"/>
      </w:pPr>
      <w:r>
        <w:rPr>
          <w:rFonts w:hint="eastAsia"/>
        </w:rPr>
        <w:t>对于遵守国家标准、行业标准的代码表取值直接引用标准来源，其他自定义代码列明代码取值编码和说明。</w:t>
      </w:r>
    </w:p>
    <w:p w14:paraId="22CC090C" w14:textId="77777777" w:rsidR="007C6BF0" w:rsidRDefault="00000000">
      <w:pPr>
        <w:numPr>
          <w:ilvl w:val="1"/>
          <w:numId w:val="5"/>
        </w:numPr>
        <w:spacing w:after="192" w:line="267" w:lineRule="auto"/>
        <w:ind w:hanging="631"/>
      </w:pPr>
      <w:r>
        <w:rPr>
          <w:rFonts w:ascii="黑体" w:eastAsia="黑体" w:hAnsi="黑体" w:cs="黑体" w:hint="eastAsia"/>
        </w:rPr>
        <w:t>数据字典、描述及标准链接</w:t>
      </w:r>
    </w:p>
    <w:p w14:paraId="0883CE5B" w14:textId="77777777" w:rsidR="007C6BF0" w:rsidRDefault="00000000">
      <w:pPr>
        <w:ind w:left="447"/>
      </w:pPr>
      <w:r>
        <w:rPr>
          <w:rFonts w:hint="eastAsia"/>
        </w:rPr>
        <w:t>数据字典、描述及标准链接</w:t>
      </w:r>
      <w:r>
        <w:t>应符合表A.1的要求。</w:t>
      </w:r>
    </w:p>
    <w:p w14:paraId="439026FD" w14:textId="77777777" w:rsidR="007C6BF0" w:rsidRDefault="00000000">
      <w:pPr>
        <w:spacing w:after="0" w:line="265" w:lineRule="auto"/>
        <w:ind w:left="204" w:right="564"/>
        <w:jc w:val="center"/>
        <w:rPr>
          <w:rFonts w:ascii="黑体" w:eastAsia="黑体" w:hAnsi="黑体" w:cs="黑体"/>
        </w:rPr>
      </w:pPr>
      <w:r>
        <w:rPr>
          <w:rFonts w:ascii="黑体" w:eastAsia="黑体" w:hAnsi="黑体" w:cs="黑体"/>
        </w:rPr>
        <w:t xml:space="preserve">表A.1 </w:t>
      </w:r>
      <w:r>
        <w:rPr>
          <w:rFonts w:ascii="黑体" w:eastAsia="黑体" w:hAnsi="黑体" w:cs="黑体" w:hint="eastAsia"/>
        </w:rPr>
        <w:t>数据字典、描述及标准链接</w:t>
      </w:r>
      <w:r>
        <w:rPr>
          <w:rFonts w:ascii="黑体" w:eastAsia="黑体" w:hAnsi="黑体" w:cs="黑体"/>
        </w:rPr>
        <w:t>表</w:t>
      </w:r>
    </w:p>
    <w:tbl>
      <w:tblPr>
        <w:tblStyle w:val="TableGrid"/>
        <w:tblpPr w:leftFromText="180" w:rightFromText="180" w:vertAnchor="text" w:horzAnchor="page" w:tblpXSpec="center" w:tblpY="345"/>
        <w:tblW w:w="10455" w:type="dxa"/>
        <w:jc w:val="center"/>
        <w:tblInd w:w="0" w:type="dxa"/>
        <w:tblLayout w:type="fixed"/>
        <w:tblCellMar>
          <w:top w:w="72" w:type="dxa"/>
          <w:left w:w="107" w:type="dxa"/>
          <w:right w:w="31" w:type="dxa"/>
        </w:tblCellMar>
        <w:tblLook w:val="04A0" w:firstRow="1" w:lastRow="0" w:firstColumn="1" w:lastColumn="0" w:noHBand="0" w:noVBand="1"/>
      </w:tblPr>
      <w:tblGrid>
        <w:gridCol w:w="533"/>
        <w:gridCol w:w="1134"/>
        <w:gridCol w:w="2693"/>
        <w:gridCol w:w="2835"/>
        <w:gridCol w:w="3260"/>
      </w:tblGrid>
      <w:tr w:rsidR="007C6BF0" w14:paraId="24470611" w14:textId="77777777">
        <w:trPr>
          <w:trHeight w:val="340"/>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0C349F04" w14:textId="77777777" w:rsidR="007C6BF0" w:rsidRDefault="00000000">
            <w:pPr>
              <w:spacing w:after="0" w:line="259" w:lineRule="auto"/>
              <w:ind w:left="2" w:firstLine="0"/>
              <w:jc w:val="both"/>
              <w:rPr>
                <w:sz w:val="18"/>
              </w:rPr>
            </w:pPr>
            <w:r>
              <w:rPr>
                <w:rFonts w:cs="Times New Roman" w:hint="eastAsia"/>
                <w:sz w:val="18"/>
                <w:szCs w:val="18"/>
              </w:rPr>
              <w:t>序号</w:t>
            </w:r>
          </w:p>
        </w:tc>
        <w:tc>
          <w:tcPr>
            <w:tcW w:w="1134" w:type="dxa"/>
            <w:tcBorders>
              <w:top w:val="single" w:sz="4" w:space="0" w:color="000000"/>
              <w:left w:val="single" w:sz="4" w:space="0" w:color="000000"/>
              <w:bottom w:val="single" w:sz="4" w:space="0" w:color="000000"/>
              <w:right w:val="single" w:sz="4" w:space="0" w:color="000000"/>
            </w:tcBorders>
            <w:vAlign w:val="center"/>
          </w:tcPr>
          <w:p w14:paraId="59C50D88" w14:textId="77777777" w:rsidR="007C6BF0" w:rsidRDefault="00000000">
            <w:pPr>
              <w:spacing w:after="0" w:line="259" w:lineRule="auto"/>
              <w:ind w:left="2" w:firstLine="0"/>
              <w:rPr>
                <w:sz w:val="18"/>
              </w:rPr>
            </w:pPr>
            <w:r>
              <w:rPr>
                <w:rFonts w:cs="Times New Roman" w:hint="eastAsia"/>
                <w:sz w:val="18"/>
                <w:szCs w:val="18"/>
              </w:rPr>
              <w:t>字段中文名</w:t>
            </w:r>
          </w:p>
        </w:tc>
        <w:tc>
          <w:tcPr>
            <w:tcW w:w="2693" w:type="dxa"/>
            <w:tcBorders>
              <w:top w:val="single" w:sz="4" w:space="0" w:color="000000"/>
              <w:left w:val="single" w:sz="4" w:space="0" w:color="000000"/>
              <w:bottom w:val="single" w:sz="4" w:space="0" w:color="000000"/>
              <w:right w:val="single" w:sz="4" w:space="0" w:color="000000"/>
            </w:tcBorders>
            <w:vAlign w:val="center"/>
          </w:tcPr>
          <w:p w14:paraId="77A4F345" w14:textId="77777777" w:rsidR="007C6BF0" w:rsidRDefault="00000000">
            <w:pPr>
              <w:spacing w:after="0" w:line="259" w:lineRule="auto"/>
              <w:ind w:left="0" w:firstLine="0"/>
              <w:rPr>
                <w:rFonts w:cs="Times New Roman"/>
                <w:sz w:val="18"/>
                <w:szCs w:val="18"/>
              </w:rPr>
            </w:pPr>
            <w:r>
              <w:rPr>
                <w:rFonts w:cs="Times New Roman" w:hint="eastAsia"/>
                <w:sz w:val="18"/>
                <w:szCs w:val="18"/>
              </w:rPr>
              <w:t>代码说明</w:t>
            </w:r>
          </w:p>
        </w:tc>
        <w:tc>
          <w:tcPr>
            <w:tcW w:w="2835" w:type="dxa"/>
            <w:tcBorders>
              <w:top w:val="single" w:sz="4" w:space="0" w:color="000000"/>
              <w:left w:val="single" w:sz="4" w:space="0" w:color="000000"/>
              <w:bottom w:val="single" w:sz="4" w:space="0" w:color="000000"/>
              <w:right w:val="single" w:sz="4" w:space="0" w:color="000000"/>
            </w:tcBorders>
            <w:vAlign w:val="center"/>
          </w:tcPr>
          <w:p w14:paraId="0E15883E" w14:textId="77777777" w:rsidR="007C6BF0" w:rsidRDefault="00000000">
            <w:pPr>
              <w:spacing w:after="0" w:line="259" w:lineRule="auto"/>
              <w:ind w:left="0" w:firstLine="0"/>
              <w:rPr>
                <w:sz w:val="18"/>
              </w:rPr>
            </w:pPr>
            <w:r>
              <w:rPr>
                <w:rFonts w:cs="Times New Roman" w:hint="eastAsia"/>
                <w:sz w:val="18"/>
                <w:szCs w:val="18"/>
              </w:rPr>
              <w:t>取值要求</w:t>
            </w:r>
          </w:p>
        </w:tc>
        <w:tc>
          <w:tcPr>
            <w:tcW w:w="3260" w:type="dxa"/>
            <w:tcBorders>
              <w:top w:val="single" w:sz="4" w:space="0" w:color="000000"/>
              <w:left w:val="single" w:sz="4" w:space="0" w:color="000000"/>
              <w:bottom w:val="single" w:sz="4" w:space="0" w:color="000000"/>
              <w:right w:val="single" w:sz="4" w:space="0" w:color="000000"/>
            </w:tcBorders>
            <w:vAlign w:val="center"/>
          </w:tcPr>
          <w:p w14:paraId="6B1874D5" w14:textId="77777777" w:rsidR="007C6BF0" w:rsidRDefault="00000000">
            <w:pPr>
              <w:spacing w:after="0" w:line="259" w:lineRule="auto"/>
              <w:ind w:left="1" w:firstLine="0"/>
              <w:rPr>
                <w:sz w:val="18"/>
              </w:rPr>
            </w:pPr>
            <w:r>
              <w:rPr>
                <w:rFonts w:cs="Times New Roman" w:hint="eastAsia"/>
                <w:sz w:val="18"/>
                <w:szCs w:val="18"/>
              </w:rPr>
              <w:t>链接地址</w:t>
            </w:r>
          </w:p>
        </w:tc>
      </w:tr>
      <w:tr w:rsidR="007C6BF0" w14:paraId="2C4CA665" w14:textId="77777777">
        <w:trPr>
          <w:trHeight w:val="322"/>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53C08939"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1</w:t>
            </w:r>
          </w:p>
        </w:tc>
        <w:tc>
          <w:tcPr>
            <w:tcW w:w="1134" w:type="dxa"/>
            <w:tcBorders>
              <w:top w:val="single" w:sz="4" w:space="0" w:color="000000"/>
              <w:left w:val="single" w:sz="4" w:space="0" w:color="000000"/>
              <w:bottom w:val="single" w:sz="4" w:space="0" w:color="000000"/>
              <w:right w:val="single" w:sz="4" w:space="0" w:color="000000"/>
            </w:tcBorders>
            <w:vAlign w:val="center"/>
          </w:tcPr>
          <w:p w14:paraId="1C5D41C0" w14:textId="77777777" w:rsidR="007C6BF0" w:rsidRDefault="00000000">
            <w:pPr>
              <w:spacing w:after="0" w:line="259" w:lineRule="auto"/>
              <w:ind w:left="2" w:firstLine="0"/>
              <w:jc w:val="both"/>
              <w:rPr>
                <w:rFonts w:cs="Times New Roman"/>
                <w:sz w:val="18"/>
                <w:szCs w:val="18"/>
              </w:rPr>
            </w:pPr>
            <w:r>
              <w:rPr>
                <w:rFonts w:cs="Times New Roman"/>
                <w:sz w:val="18"/>
                <w:szCs w:val="18"/>
              </w:rPr>
              <w:t>统一社会信用代码</w:t>
            </w:r>
          </w:p>
        </w:tc>
        <w:tc>
          <w:tcPr>
            <w:tcW w:w="2693" w:type="dxa"/>
            <w:tcBorders>
              <w:top w:val="single" w:sz="4" w:space="0" w:color="000000"/>
              <w:left w:val="single" w:sz="4" w:space="0" w:color="000000"/>
              <w:bottom w:val="single" w:sz="4" w:space="0" w:color="000000"/>
              <w:right w:val="single" w:sz="4" w:space="0" w:color="000000"/>
            </w:tcBorders>
            <w:vAlign w:val="center"/>
          </w:tcPr>
          <w:p w14:paraId="40B027C2" w14:textId="77777777" w:rsidR="007C6BF0" w:rsidRDefault="00000000">
            <w:pPr>
              <w:spacing w:after="0" w:line="259" w:lineRule="auto"/>
              <w:ind w:left="2" w:firstLine="0"/>
              <w:jc w:val="both"/>
              <w:rPr>
                <w:rFonts w:cs="Times New Roman"/>
                <w:sz w:val="18"/>
                <w:szCs w:val="18"/>
              </w:rPr>
            </w:pPr>
            <w:r>
              <w:rPr>
                <w:rFonts w:cs="Times New Roman"/>
                <w:sz w:val="18"/>
                <w:szCs w:val="18"/>
              </w:rPr>
              <w:t>由法人和其他组织登记管理部门、组织机构代码管理部门根据国家标准编制，赋予每 一 个 法人和其他组织在全国范围内唯一 的、终身不变的法定身份识别码。</w:t>
            </w:r>
          </w:p>
        </w:tc>
        <w:tc>
          <w:tcPr>
            <w:tcW w:w="2835" w:type="dxa"/>
            <w:tcBorders>
              <w:top w:val="single" w:sz="4" w:space="0" w:color="000000"/>
              <w:left w:val="single" w:sz="4" w:space="0" w:color="000000"/>
              <w:bottom w:val="single" w:sz="4" w:space="0" w:color="000000"/>
              <w:right w:val="single" w:sz="4" w:space="0" w:color="000000"/>
            </w:tcBorders>
            <w:vAlign w:val="center"/>
          </w:tcPr>
          <w:p w14:paraId="40F2227B"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境内企业填写符合</w:t>
            </w:r>
            <w:r>
              <w:rPr>
                <w:rFonts w:cs="Times New Roman"/>
                <w:sz w:val="18"/>
                <w:szCs w:val="18"/>
              </w:rPr>
              <w:t>GB32100中的法人和其他组织统一社会信用代码编码规则。</w:t>
            </w:r>
          </w:p>
        </w:tc>
        <w:tc>
          <w:tcPr>
            <w:tcW w:w="3260" w:type="dxa"/>
            <w:tcBorders>
              <w:top w:val="single" w:sz="4" w:space="0" w:color="000000"/>
              <w:left w:val="single" w:sz="4" w:space="0" w:color="000000"/>
              <w:bottom w:val="single" w:sz="4" w:space="0" w:color="000000"/>
              <w:right w:val="single" w:sz="4" w:space="0" w:color="000000"/>
            </w:tcBorders>
            <w:vAlign w:val="center"/>
          </w:tcPr>
          <w:p w14:paraId="24219CD5" w14:textId="77777777" w:rsidR="007C6BF0" w:rsidRDefault="00000000">
            <w:pPr>
              <w:pStyle w:val="4"/>
              <w:shd w:val="clear" w:color="auto" w:fill="FFFFFF"/>
              <w:spacing w:before="0" w:after="0"/>
              <w:ind w:left="0" w:firstLine="0"/>
              <w:jc w:val="both"/>
              <w:rPr>
                <w:rFonts w:ascii="宋体" w:eastAsia="宋体" w:hAnsi="宋体" w:cs="Times New Roman"/>
                <w:b w:val="0"/>
                <w:bCs w:val="0"/>
                <w:sz w:val="18"/>
                <w:szCs w:val="18"/>
              </w:rPr>
            </w:pPr>
            <w:r>
              <w:rPr>
                <w:rFonts w:ascii="宋体" w:eastAsia="宋体" w:hAnsi="宋体" w:cs="Times New Roman"/>
                <w:b w:val="0"/>
                <w:bCs w:val="0"/>
                <w:sz w:val="18"/>
                <w:szCs w:val="18"/>
              </w:rPr>
              <w:t>法人和其他组织统一社会信用代码编码规则</w:t>
            </w:r>
          </w:p>
          <w:p w14:paraId="388A4A2E" w14:textId="77777777" w:rsidR="007C6BF0" w:rsidRDefault="00000000">
            <w:pPr>
              <w:spacing w:after="0" w:line="259" w:lineRule="auto"/>
              <w:ind w:left="2" w:firstLine="0"/>
              <w:jc w:val="both"/>
              <w:rPr>
                <w:rFonts w:cs="Times New Roman"/>
                <w:sz w:val="18"/>
                <w:szCs w:val="18"/>
              </w:rPr>
            </w:pPr>
            <w:r>
              <w:rPr>
                <w:rFonts w:cs="Times New Roman"/>
                <w:sz w:val="18"/>
                <w:szCs w:val="18"/>
              </w:rPr>
              <w:t>https://std.samr.gov.cn/gb/search/gbDetailed?id=71F772D808D6D3A7E05397BE0A0AB82A</w:t>
            </w:r>
          </w:p>
        </w:tc>
      </w:tr>
      <w:tr w:rsidR="007C6BF0" w14:paraId="5F7E0445" w14:textId="77777777">
        <w:trPr>
          <w:trHeight w:val="322"/>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139848CF"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2</w:t>
            </w:r>
          </w:p>
        </w:tc>
        <w:tc>
          <w:tcPr>
            <w:tcW w:w="1134" w:type="dxa"/>
            <w:tcBorders>
              <w:top w:val="single" w:sz="4" w:space="0" w:color="000000"/>
              <w:left w:val="single" w:sz="4" w:space="0" w:color="000000"/>
              <w:bottom w:val="single" w:sz="4" w:space="0" w:color="000000"/>
              <w:right w:val="single" w:sz="4" w:space="0" w:color="000000"/>
            </w:tcBorders>
            <w:vAlign w:val="center"/>
          </w:tcPr>
          <w:p w14:paraId="542DF80D"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LEI代码</w:t>
            </w:r>
          </w:p>
        </w:tc>
        <w:tc>
          <w:tcPr>
            <w:tcW w:w="2693" w:type="dxa"/>
            <w:tcBorders>
              <w:top w:val="single" w:sz="4" w:space="0" w:color="000000"/>
              <w:left w:val="single" w:sz="4" w:space="0" w:color="000000"/>
              <w:bottom w:val="single" w:sz="4" w:space="0" w:color="000000"/>
              <w:right w:val="single" w:sz="4" w:space="0" w:color="000000"/>
            </w:tcBorders>
            <w:vAlign w:val="center"/>
          </w:tcPr>
          <w:p w14:paraId="0291F62D" w14:textId="77777777" w:rsidR="007C6BF0" w:rsidRDefault="00000000">
            <w:pPr>
              <w:spacing w:after="0" w:line="240" w:lineRule="auto"/>
              <w:ind w:left="0" w:firstLine="0"/>
              <w:jc w:val="both"/>
              <w:rPr>
                <w:rFonts w:cs="Times New Roman"/>
                <w:sz w:val="18"/>
                <w:szCs w:val="18"/>
              </w:rPr>
            </w:pPr>
            <w:r>
              <w:rPr>
                <w:rFonts w:cs="Times New Roman"/>
                <w:sz w:val="18"/>
                <w:szCs w:val="18"/>
              </w:rPr>
              <w:t>全球法人机构识别编码是按照国际标准化组织的《金融服务法人机构识别编码》（ISO 17442：2012）标准为法人机构分配的由 20 位数字和字母组成的唯一编码，可以用于标识与国际金融交易相关联的法人机构。</w:t>
            </w:r>
          </w:p>
        </w:tc>
        <w:tc>
          <w:tcPr>
            <w:tcW w:w="2835" w:type="dxa"/>
            <w:tcBorders>
              <w:top w:val="single" w:sz="4" w:space="0" w:color="000000"/>
              <w:left w:val="single" w:sz="4" w:space="0" w:color="000000"/>
              <w:bottom w:val="single" w:sz="4" w:space="0" w:color="000000"/>
              <w:right w:val="single" w:sz="4" w:space="0" w:color="000000"/>
            </w:tcBorders>
            <w:vAlign w:val="center"/>
          </w:tcPr>
          <w:p w14:paraId="349DBB98"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境外企业填写符合</w:t>
            </w:r>
            <w:r>
              <w:rPr>
                <w:rFonts w:cs="Times New Roman"/>
                <w:sz w:val="18"/>
                <w:szCs w:val="18"/>
              </w:rPr>
              <w:t>GB/T42495.1-2023中的LEI代码编码规则</w:t>
            </w:r>
            <w:r>
              <w:rPr>
                <w:rFonts w:cs="Times New Roman" w:hint="eastAsia"/>
                <w:sz w:val="18"/>
                <w:szCs w:val="18"/>
              </w:rPr>
              <w:t>。</w:t>
            </w:r>
          </w:p>
        </w:tc>
        <w:tc>
          <w:tcPr>
            <w:tcW w:w="3260" w:type="dxa"/>
            <w:tcBorders>
              <w:top w:val="single" w:sz="4" w:space="0" w:color="000000"/>
              <w:left w:val="single" w:sz="4" w:space="0" w:color="000000"/>
              <w:bottom w:val="single" w:sz="4" w:space="0" w:color="000000"/>
              <w:right w:val="single" w:sz="4" w:space="0" w:color="000000"/>
            </w:tcBorders>
            <w:vAlign w:val="center"/>
          </w:tcPr>
          <w:p w14:paraId="2232863F" w14:textId="77777777" w:rsidR="007C6BF0" w:rsidRDefault="00000000">
            <w:pPr>
              <w:pStyle w:val="4"/>
              <w:shd w:val="clear" w:color="auto" w:fill="FFFFFF"/>
              <w:spacing w:before="0" w:after="0"/>
              <w:ind w:left="0" w:firstLine="0"/>
              <w:jc w:val="both"/>
              <w:rPr>
                <w:rFonts w:ascii="宋体" w:eastAsia="宋体" w:hAnsi="宋体" w:cs="Times New Roman"/>
                <w:b w:val="0"/>
                <w:bCs w:val="0"/>
                <w:sz w:val="18"/>
                <w:szCs w:val="18"/>
              </w:rPr>
            </w:pPr>
            <w:r>
              <w:rPr>
                <w:rFonts w:ascii="宋体" w:eastAsia="宋体" w:hAnsi="宋体" w:cs="Times New Roman"/>
                <w:b w:val="0"/>
                <w:bCs w:val="0"/>
                <w:sz w:val="18"/>
                <w:szCs w:val="18"/>
              </w:rPr>
              <w:t>金融服务 全球法人识别编码 第1部分：编码说明</w:t>
            </w:r>
          </w:p>
          <w:p w14:paraId="0754E912" w14:textId="77777777" w:rsidR="007C6BF0" w:rsidRDefault="00000000">
            <w:pPr>
              <w:spacing w:after="0" w:line="259" w:lineRule="auto"/>
              <w:ind w:left="2" w:firstLine="0"/>
              <w:jc w:val="both"/>
              <w:rPr>
                <w:rFonts w:cs="Times New Roman"/>
                <w:sz w:val="18"/>
                <w:szCs w:val="18"/>
              </w:rPr>
            </w:pPr>
            <w:r>
              <w:rPr>
                <w:rFonts w:cs="Times New Roman"/>
                <w:sz w:val="18"/>
                <w:szCs w:val="18"/>
              </w:rPr>
              <w:t>https://std.samr.gov.cn/gb/search/gbDetailed?id=F78920661087B223E05397BE0A0AE533</w:t>
            </w:r>
          </w:p>
        </w:tc>
      </w:tr>
      <w:tr w:rsidR="007C6BF0" w14:paraId="4FC674AD" w14:textId="77777777">
        <w:trPr>
          <w:trHeight w:val="340"/>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0076B5C5"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lastRenderedPageBreak/>
              <w:t>3</w:t>
            </w:r>
          </w:p>
        </w:tc>
        <w:tc>
          <w:tcPr>
            <w:tcW w:w="1134" w:type="dxa"/>
            <w:tcBorders>
              <w:top w:val="single" w:sz="4" w:space="0" w:color="000000"/>
              <w:left w:val="single" w:sz="4" w:space="0" w:color="000000"/>
              <w:bottom w:val="single" w:sz="4" w:space="0" w:color="000000"/>
              <w:right w:val="single" w:sz="4" w:space="0" w:color="000000"/>
            </w:tcBorders>
            <w:vAlign w:val="center"/>
          </w:tcPr>
          <w:p w14:paraId="6527ECDA"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机构名称</w:t>
            </w:r>
          </w:p>
        </w:tc>
        <w:tc>
          <w:tcPr>
            <w:tcW w:w="2693" w:type="dxa"/>
            <w:tcBorders>
              <w:top w:val="single" w:sz="4" w:space="0" w:color="000000"/>
              <w:left w:val="single" w:sz="4" w:space="0" w:color="000000"/>
              <w:bottom w:val="single" w:sz="4" w:space="0" w:color="000000"/>
              <w:right w:val="single" w:sz="4" w:space="0" w:color="000000"/>
            </w:tcBorders>
            <w:vAlign w:val="center"/>
          </w:tcPr>
          <w:p w14:paraId="47B6606E" w14:textId="77777777" w:rsidR="007C6BF0" w:rsidRDefault="00000000">
            <w:pPr>
              <w:spacing w:after="0" w:line="240" w:lineRule="auto"/>
              <w:ind w:left="0" w:firstLine="0"/>
              <w:jc w:val="both"/>
              <w:rPr>
                <w:rFonts w:cs="Times New Roman"/>
                <w:sz w:val="18"/>
                <w:szCs w:val="18"/>
              </w:rPr>
            </w:pPr>
            <w:r>
              <w:rPr>
                <w:rFonts w:cs="Times New Roman"/>
                <w:sz w:val="18"/>
                <w:szCs w:val="18"/>
              </w:rPr>
              <w:t>一个机构的中文名称，该名称须经登记管理部门所核准。 应使用机构的全称。</w:t>
            </w:r>
          </w:p>
        </w:tc>
        <w:tc>
          <w:tcPr>
            <w:tcW w:w="2835" w:type="dxa"/>
            <w:tcBorders>
              <w:top w:val="single" w:sz="4" w:space="0" w:color="000000"/>
              <w:left w:val="single" w:sz="4" w:space="0" w:color="000000"/>
              <w:bottom w:val="single" w:sz="4" w:space="0" w:color="000000"/>
              <w:right w:val="single" w:sz="4" w:space="0" w:color="000000"/>
            </w:tcBorders>
            <w:vAlign w:val="center"/>
          </w:tcPr>
          <w:p w14:paraId="3A9E3D38"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等同</w:t>
            </w:r>
            <w:r>
              <w:rPr>
                <w:rFonts w:cs="Times New Roman"/>
                <w:sz w:val="18"/>
                <w:szCs w:val="18"/>
              </w:rPr>
              <w:t>GB/T19488.2—2008数据元02001“机构名称”。</w:t>
            </w:r>
          </w:p>
        </w:tc>
        <w:tc>
          <w:tcPr>
            <w:tcW w:w="3260" w:type="dxa"/>
            <w:tcBorders>
              <w:top w:val="single" w:sz="4" w:space="0" w:color="000000"/>
              <w:left w:val="single" w:sz="4" w:space="0" w:color="000000"/>
              <w:bottom w:val="single" w:sz="4" w:space="0" w:color="000000"/>
              <w:right w:val="single" w:sz="4" w:space="0" w:color="000000"/>
            </w:tcBorders>
            <w:vAlign w:val="center"/>
          </w:tcPr>
          <w:p w14:paraId="639F5E57" w14:textId="77777777" w:rsidR="007C6BF0" w:rsidRDefault="00000000">
            <w:pPr>
              <w:spacing w:after="0" w:line="240" w:lineRule="auto"/>
              <w:ind w:left="2" w:firstLine="0"/>
              <w:jc w:val="both"/>
              <w:rPr>
                <w:rFonts w:cs="Times New Roman"/>
                <w:sz w:val="18"/>
                <w:szCs w:val="18"/>
              </w:rPr>
            </w:pPr>
            <w:r>
              <w:rPr>
                <w:rFonts w:cs="Times New Roman" w:hint="eastAsia"/>
                <w:sz w:val="18"/>
                <w:szCs w:val="18"/>
              </w:rPr>
              <w:t>电子政务数据元</w:t>
            </w:r>
            <w:r>
              <w:rPr>
                <w:rFonts w:cs="Times New Roman"/>
                <w:sz w:val="18"/>
                <w:szCs w:val="18"/>
              </w:rPr>
              <w:t xml:space="preserve"> 第2部分：公共数据元目录</w:t>
            </w:r>
          </w:p>
          <w:p w14:paraId="73F31701" w14:textId="77777777" w:rsidR="007C6BF0" w:rsidRDefault="00000000">
            <w:pPr>
              <w:spacing w:after="0" w:line="259" w:lineRule="auto"/>
              <w:ind w:left="2" w:firstLine="0"/>
              <w:jc w:val="both"/>
              <w:rPr>
                <w:rFonts w:cs="Times New Roman"/>
                <w:sz w:val="18"/>
                <w:szCs w:val="18"/>
              </w:rPr>
            </w:pPr>
            <w:r>
              <w:rPr>
                <w:rFonts w:cs="Times New Roman"/>
                <w:sz w:val="18"/>
                <w:szCs w:val="18"/>
              </w:rPr>
              <w:t>https://std.samr.gov.cn/gb/search/gbDetailed?id=71F772D76E0BD3A7E05397BE0A0AB82A</w:t>
            </w:r>
          </w:p>
        </w:tc>
      </w:tr>
      <w:tr w:rsidR="007C6BF0" w14:paraId="4F0A7769" w14:textId="77777777">
        <w:trPr>
          <w:trHeight w:val="340"/>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0B76FFAC"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4</w:t>
            </w:r>
          </w:p>
        </w:tc>
        <w:tc>
          <w:tcPr>
            <w:tcW w:w="1134" w:type="dxa"/>
            <w:tcBorders>
              <w:top w:val="single" w:sz="4" w:space="0" w:color="000000"/>
              <w:left w:val="single" w:sz="4" w:space="0" w:color="000000"/>
              <w:bottom w:val="single" w:sz="4" w:space="0" w:color="000000"/>
              <w:right w:val="single" w:sz="4" w:space="0" w:color="000000"/>
            </w:tcBorders>
            <w:vAlign w:val="center"/>
          </w:tcPr>
          <w:p w14:paraId="6F3B0F65"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注册地址国家和地区代码</w:t>
            </w:r>
          </w:p>
        </w:tc>
        <w:tc>
          <w:tcPr>
            <w:tcW w:w="2693" w:type="dxa"/>
            <w:tcBorders>
              <w:top w:val="single" w:sz="4" w:space="0" w:color="000000"/>
              <w:left w:val="single" w:sz="4" w:space="0" w:color="000000"/>
              <w:bottom w:val="single" w:sz="4" w:space="0" w:color="000000"/>
              <w:right w:val="single" w:sz="4" w:space="0" w:color="000000"/>
            </w:tcBorders>
            <w:vAlign w:val="center"/>
          </w:tcPr>
          <w:p w14:paraId="47CA9272"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确定法人和其他组织注册地址所在的世界各国和地区名称的数字代码</w:t>
            </w:r>
          </w:p>
        </w:tc>
        <w:tc>
          <w:tcPr>
            <w:tcW w:w="2835" w:type="dxa"/>
            <w:tcBorders>
              <w:top w:val="single" w:sz="4" w:space="0" w:color="000000"/>
              <w:left w:val="single" w:sz="4" w:space="0" w:color="000000"/>
              <w:bottom w:val="single" w:sz="4" w:space="0" w:color="000000"/>
              <w:right w:val="single" w:sz="4" w:space="0" w:color="000000"/>
            </w:tcBorders>
            <w:vAlign w:val="center"/>
          </w:tcPr>
          <w:p w14:paraId="416109E3"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符合</w:t>
            </w:r>
            <w:r>
              <w:rPr>
                <w:rFonts w:cs="Times New Roman"/>
                <w:sz w:val="18"/>
                <w:szCs w:val="18"/>
              </w:rPr>
              <w:t>GB/T2659中世界各国和地区的数字代码。</w:t>
            </w:r>
            <w:r>
              <w:rPr>
                <w:rFonts w:cs="Times New Roman"/>
                <w:sz w:val="18"/>
                <w:szCs w:val="18"/>
              </w:rPr>
              <w:br/>
            </w:r>
            <w:r>
              <w:rPr>
                <w:rFonts w:cs="Times New Roman" w:hint="eastAsia"/>
                <w:sz w:val="18"/>
                <w:szCs w:val="18"/>
              </w:rPr>
              <w:t>等同</w:t>
            </w:r>
            <w:r>
              <w:rPr>
                <w:rFonts w:cs="Times New Roman"/>
                <w:sz w:val="18"/>
                <w:szCs w:val="18"/>
              </w:rPr>
              <w:t>GB/T19488.2—2008数据元03004“国家和地区数字代码”。</w:t>
            </w:r>
          </w:p>
        </w:tc>
        <w:tc>
          <w:tcPr>
            <w:tcW w:w="3260" w:type="dxa"/>
            <w:tcBorders>
              <w:top w:val="single" w:sz="4" w:space="0" w:color="000000"/>
              <w:left w:val="single" w:sz="4" w:space="0" w:color="000000"/>
              <w:bottom w:val="single" w:sz="4" w:space="0" w:color="000000"/>
              <w:right w:val="single" w:sz="4" w:space="0" w:color="000000"/>
            </w:tcBorders>
            <w:vAlign w:val="center"/>
          </w:tcPr>
          <w:p w14:paraId="42C52793" w14:textId="77777777" w:rsidR="007C6BF0" w:rsidRDefault="00000000">
            <w:pPr>
              <w:spacing w:after="0" w:line="240" w:lineRule="auto"/>
              <w:ind w:left="2" w:firstLine="0"/>
              <w:jc w:val="both"/>
              <w:rPr>
                <w:rFonts w:cs="Times New Roman"/>
                <w:sz w:val="18"/>
                <w:szCs w:val="18"/>
              </w:rPr>
            </w:pPr>
            <w:r>
              <w:rPr>
                <w:rFonts w:cs="Times New Roman" w:hint="eastAsia"/>
                <w:sz w:val="18"/>
                <w:szCs w:val="18"/>
              </w:rPr>
              <w:t>世界各国和地区及其行政区划名称代码</w:t>
            </w:r>
            <w:r>
              <w:rPr>
                <w:rFonts w:cs="Times New Roman"/>
                <w:sz w:val="18"/>
                <w:szCs w:val="18"/>
              </w:rPr>
              <w:t xml:space="preserve"> 第1部分：国家和地区代码</w:t>
            </w:r>
          </w:p>
          <w:p w14:paraId="208C11A3" w14:textId="77777777" w:rsidR="007C6BF0" w:rsidRDefault="00000000">
            <w:pPr>
              <w:spacing w:after="0" w:line="240" w:lineRule="auto"/>
              <w:ind w:left="2" w:firstLine="0"/>
              <w:jc w:val="both"/>
              <w:rPr>
                <w:rFonts w:cs="Times New Roman"/>
                <w:sz w:val="18"/>
                <w:szCs w:val="18"/>
              </w:rPr>
            </w:pPr>
            <w:r>
              <w:rPr>
                <w:rFonts w:cs="Times New Roman"/>
                <w:sz w:val="18"/>
                <w:szCs w:val="18"/>
              </w:rPr>
              <w:t>https://std.samr.gov.cn/gb/search/gbDetailed?id=F159DFC2A91047EFE05397BE0A0AF33</w:t>
            </w:r>
          </w:p>
          <w:p w14:paraId="388D6EE2" w14:textId="77777777" w:rsidR="007C6BF0" w:rsidRDefault="00000000">
            <w:pPr>
              <w:spacing w:after="0" w:line="240" w:lineRule="auto"/>
              <w:ind w:left="2" w:firstLine="0"/>
              <w:jc w:val="both"/>
              <w:rPr>
                <w:rFonts w:cs="Times New Roman"/>
                <w:sz w:val="18"/>
                <w:szCs w:val="18"/>
              </w:rPr>
            </w:pPr>
            <w:r>
              <w:rPr>
                <w:rFonts w:cs="Times New Roman" w:hint="eastAsia"/>
                <w:sz w:val="18"/>
                <w:szCs w:val="18"/>
              </w:rPr>
              <w:t>电子政务数据元</w:t>
            </w:r>
            <w:r>
              <w:rPr>
                <w:rFonts w:cs="Times New Roman"/>
                <w:sz w:val="18"/>
                <w:szCs w:val="18"/>
              </w:rPr>
              <w:t xml:space="preserve"> 第2部分：公共数据元目录</w:t>
            </w:r>
          </w:p>
          <w:p w14:paraId="24E3B7AF" w14:textId="77777777" w:rsidR="007C6BF0" w:rsidRDefault="00000000">
            <w:pPr>
              <w:spacing w:after="0" w:line="259" w:lineRule="auto"/>
              <w:ind w:left="2" w:firstLine="0"/>
              <w:jc w:val="both"/>
              <w:rPr>
                <w:rFonts w:cs="Times New Roman"/>
                <w:sz w:val="18"/>
                <w:szCs w:val="18"/>
              </w:rPr>
            </w:pPr>
            <w:r>
              <w:rPr>
                <w:rFonts w:cs="Times New Roman"/>
                <w:sz w:val="18"/>
                <w:szCs w:val="18"/>
              </w:rPr>
              <w:t>https://std.samr.gov.cn/gb/search/gbDetailed?id=71F772D76E0BD3A7E05397BE0A0AB82A</w:t>
            </w:r>
          </w:p>
        </w:tc>
      </w:tr>
      <w:tr w:rsidR="007C6BF0" w14:paraId="1F82956E" w14:textId="77777777">
        <w:trPr>
          <w:trHeight w:val="340"/>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5F93D1E2"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5</w:t>
            </w:r>
          </w:p>
        </w:tc>
        <w:tc>
          <w:tcPr>
            <w:tcW w:w="1134" w:type="dxa"/>
            <w:tcBorders>
              <w:top w:val="single" w:sz="4" w:space="0" w:color="000000"/>
              <w:left w:val="single" w:sz="4" w:space="0" w:color="000000"/>
              <w:bottom w:val="single" w:sz="4" w:space="0" w:color="000000"/>
              <w:right w:val="single" w:sz="4" w:space="0" w:color="000000"/>
            </w:tcBorders>
            <w:vAlign w:val="center"/>
          </w:tcPr>
          <w:p w14:paraId="44E7A3AB"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注册地址行政区划代码</w:t>
            </w:r>
          </w:p>
        </w:tc>
        <w:tc>
          <w:tcPr>
            <w:tcW w:w="2693" w:type="dxa"/>
            <w:tcBorders>
              <w:top w:val="single" w:sz="4" w:space="0" w:color="000000"/>
              <w:left w:val="single" w:sz="4" w:space="0" w:color="000000"/>
              <w:bottom w:val="single" w:sz="4" w:space="0" w:color="000000"/>
              <w:right w:val="single" w:sz="4" w:space="0" w:color="000000"/>
            </w:tcBorders>
            <w:vAlign w:val="center"/>
          </w:tcPr>
          <w:p w14:paraId="057EA56D"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确定法人和其他组织注册地址所在的省（自治区、直辖市、特别行政区）、市（地区、自治洲、</w:t>
            </w:r>
            <w:r>
              <w:rPr>
                <w:rFonts w:cs="Times New Roman"/>
                <w:sz w:val="18"/>
                <w:szCs w:val="18"/>
              </w:rPr>
              <w:t xml:space="preserve"> 盟）和县（自治县、市、市辖区、旗、自治旗），用注册地址所在地的行政区划代码表示。</w:t>
            </w:r>
          </w:p>
        </w:tc>
        <w:tc>
          <w:tcPr>
            <w:tcW w:w="2835" w:type="dxa"/>
            <w:tcBorders>
              <w:top w:val="single" w:sz="4" w:space="0" w:color="000000"/>
              <w:left w:val="single" w:sz="4" w:space="0" w:color="000000"/>
              <w:bottom w:val="single" w:sz="4" w:space="0" w:color="000000"/>
              <w:right w:val="single" w:sz="4" w:space="0" w:color="000000"/>
            </w:tcBorders>
            <w:vAlign w:val="center"/>
          </w:tcPr>
          <w:p w14:paraId="669CF2F4"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符合</w:t>
            </w:r>
            <w:r>
              <w:rPr>
                <w:rFonts w:cs="Times New Roman"/>
                <w:sz w:val="18"/>
                <w:szCs w:val="18"/>
              </w:rPr>
              <w:t>GB/T2260中的行政区划代码。</w:t>
            </w:r>
          </w:p>
          <w:p w14:paraId="2E2168DD"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等同</w:t>
            </w:r>
            <w:r>
              <w:rPr>
                <w:rFonts w:cs="Times New Roman"/>
                <w:sz w:val="18"/>
                <w:szCs w:val="18"/>
              </w:rPr>
              <w:t>GB/T19488.2—2008数据元03007“行政区划数字代码”。</w:t>
            </w:r>
          </w:p>
        </w:tc>
        <w:tc>
          <w:tcPr>
            <w:tcW w:w="3260" w:type="dxa"/>
            <w:tcBorders>
              <w:top w:val="single" w:sz="4" w:space="0" w:color="000000"/>
              <w:left w:val="single" w:sz="4" w:space="0" w:color="000000"/>
              <w:bottom w:val="single" w:sz="4" w:space="0" w:color="000000"/>
              <w:right w:val="single" w:sz="4" w:space="0" w:color="000000"/>
            </w:tcBorders>
            <w:vAlign w:val="center"/>
          </w:tcPr>
          <w:p w14:paraId="52C0A12E" w14:textId="77777777" w:rsidR="007C6BF0" w:rsidRDefault="00000000">
            <w:pPr>
              <w:spacing w:after="0" w:line="240" w:lineRule="auto"/>
              <w:ind w:left="2" w:firstLine="0"/>
              <w:jc w:val="both"/>
              <w:rPr>
                <w:rFonts w:cs="Times New Roman"/>
                <w:sz w:val="18"/>
                <w:szCs w:val="18"/>
              </w:rPr>
            </w:pPr>
            <w:r>
              <w:rPr>
                <w:rFonts w:cs="Times New Roman" w:hint="eastAsia"/>
                <w:sz w:val="18"/>
                <w:szCs w:val="18"/>
              </w:rPr>
              <w:t>中华人民共和国行政区划代码</w:t>
            </w:r>
          </w:p>
          <w:p w14:paraId="42F432B5" w14:textId="77777777" w:rsidR="007C6BF0" w:rsidRDefault="00000000">
            <w:pPr>
              <w:spacing w:after="0" w:line="240" w:lineRule="auto"/>
              <w:ind w:left="2" w:firstLine="0"/>
              <w:jc w:val="both"/>
              <w:rPr>
                <w:rFonts w:cs="Times New Roman"/>
                <w:sz w:val="18"/>
                <w:szCs w:val="18"/>
              </w:rPr>
            </w:pPr>
            <w:r>
              <w:rPr>
                <w:rFonts w:cs="Times New Roman"/>
                <w:sz w:val="18"/>
                <w:szCs w:val="18"/>
              </w:rPr>
              <w:t>https://std.samr.gov.cn/gb/search/gbDetailed?id=71F772D76EA3D3A7E05397BE0A0AB82A</w:t>
            </w:r>
          </w:p>
          <w:p w14:paraId="2D4A3128" w14:textId="77777777" w:rsidR="007C6BF0" w:rsidRDefault="00000000">
            <w:pPr>
              <w:spacing w:after="0" w:line="240" w:lineRule="auto"/>
              <w:ind w:left="2" w:firstLine="0"/>
              <w:jc w:val="both"/>
              <w:rPr>
                <w:rFonts w:cs="Times New Roman"/>
                <w:sz w:val="18"/>
                <w:szCs w:val="18"/>
              </w:rPr>
            </w:pPr>
            <w:r>
              <w:rPr>
                <w:rFonts w:cs="Times New Roman" w:hint="eastAsia"/>
                <w:sz w:val="18"/>
                <w:szCs w:val="18"/>
              </w:rPr>
              <w:t>电子政务数据元</w:t>
            </w:r>
            <w:r>
              <w:rPr>
                <w:rFonts w:cs="Times New Roman"/>
                <w:sz w:val="18"/>
                <w:szCs w:val="18"/>
              </w:rPr>
              <w:t xml:space="preserve"> 第2部分：公共数据元目录</w:t>
            </w:r>
          </w:p>
          <w:p w14:paraId="124C987C" w14:textId="77777777" w:rsidR="007C6BF0" w:rsidRDefault="00000000">
            <w:pPr>
              <w:spacing w:after="0" w:line="259" w:lineRule="auto"/>
              <w:ind w:left="2" w:firstLine="0"/>
              <w:jc w:val="both"/>
              <w:rPr>
                <w:rFonts w:cs="Times New Roman"/>
                <w:sz w:val="18"/>
                <w:szCs w:val="18"/>
              </w:rPr>
            </w:pPr>
            <w:r>
              <w:rPr>
                <w:rFonts w:cs="Times New Roman"/>
                <w:sz w:val="18"/>
                <w:szCs w:val="18"/>
              </w:rPr>
              <w:t>https://std.samr.gov.cn/gb/search/gbDetailed?id=71F772D76E0BD3A7E05397BE0A0AB82A</w:t>
            </w:r>
          </w:p>
        </w:tc>
      </w:tr>
      <w:tr w:rsidR="007C6BF0" w14:paraId="3C6667D1" w14:textId="77777777">
        <w:trPr>
          <w:trHeight w:val="340"/>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6FAB6244"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6</w:t>
            </w:r>
          </w:p>
        </w:tc>
        <w:tc>
          <w:tcPr>
            <w:tcW w:w="1134" w:type="dxa"/>
            <w:tcBorders>
              <w:top w:val="single" w:sz="4" w:space="0" w:color="000000"/>
              <w:left w:val="single" w:sz="4" w:space="0" w:color="000000"/>
              <w:bottom w:val="single" w:sz="4" w:space="0" w:color="000000"/>
              <w:right w:val="single" w:sz="4" w:space="0" w:color="000000"/>
            </w:tcBorders>
            <w:vAlign w:val="center"/>
          </w:tcPr>
          <w:p w14:paraId="1CE5CB95"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法定代表人或负责人姓名</w:t>
            </w:r>
          </w:p>
        </w:tc>
        <w:tc>
          <w:tcPr>
            <w:tcW w:w="2693" w:type="dxa"/>
            <w:tcBorders>
              <w:top w:val="single" w:sz="4" w:space="0" w:color="000000"/>
              <w:left w:val="single" w:sz="4" w:space="0" w:color="000000"/>
              <w:bottom w:val="single" w:sz="4" w:space="0" w:color="000000"/>
              <w:right w:val="single" w:sz="4" w:space="0" w:color="000000"/>
            </w:tcBorders>
            <w:vAlign w:val="center"/>
          </w:tcPr>
          <w:p w14:paraId="36BFD6CA" w14:textId="77777777" w:rsidR="007C6BF0" w:rsidRDefault="00000000">
            <w:pPr>
              <w:spacing w:after="0" w:line="259" w:lineRule="auto"/>
              <w:ind w:left="2" w:firstLine="0"/>
              <w:jc w:val="both"/>
              <w:rPr>
                <w:rFonts w:cs="Times New Roman"/>
                <w:sz w:val="18"/>
                <w:szCs w:val="18"/>
              </w:rPr>
            </w:pPr>
            <w:r>
              <w:rPr>
                <w:rFonts w:cs="Times New Roman"/>
                <w:sz w:val="18"/>
                <w:szCs w:val="18"/>
              </w:rPr>
              <w:t>登记管理部门核发的有效证照或批文上的法定代表人或负责人的姓名</w:t>
            </w:r>
          </w:p>
        </w:tc>
        <w:tc>
          <w:tcPr>
            <w:tcW w:w="2835" w:type="dxa"/>
            <w:tcBorders>
              <w:top w:val="single" w:sz="4" w:space="0" w:color="000000"/>
              <w:left w:val="single" w:sz="4" w:space="0" w:color="000000"/>
              <w:bottom w:val="single" w:sz="4" w:space="0" w:color="000000"/>
              <w:right w:val="single" w:sz="4" w:space="0" w:color="000000"/>
            </w:tcBorders>
            <w:vAlign w:val="center"/>
          </w:tcPr>
          <w:p w14:paraId="789FDE0B"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等同</w:t>
            </w:r>
            <w:r>
              <w:rPr>
                <w:rFonts w:cs="Times New Roman"/>
                <w:sz w:val="18"/>
                <w:szCs w:val="18"/>
              </w:rPr>
              <w:t>GB/T19488.2—2008数据元02020“法定代表人”。</w:t>
            </w:r>
          </w:p>
        </w:tc>
        <w:tc>
          <w:tcPr>
            <w:tcW w:w="3260" w:type="dxa"/>
            <w:tcBorders>
              <w:top w:val="single" w:sz="4" w:space="0" w:color="000000"/>
              <w:left w:val="single" w:sz="4" w:space="0" w:color="000000"/>
              <w:bottom w:val="single" w:sz="4" w:space="0" w:color="000000"/>
              <w:right w:val="single" w:sz="4" w:space="0" w:color="000000"/>
            </w:tcBorders>
            <w:vAlign w:val="center"/>
          </w:tcPr>
          <w:p w14:paraId="281643F5" w14:textId="77777777" w:rsidR="007C6BF0" w:rsidRDefault="00000000">
            <w:pPr>
              <w:spacing w:after="0" w:line="240" w:lineRule="auto"/>
              <w:ind w:left="2" w:firstLine="0"/>
              <w:jc w:val="both"/>
              <w:rPr>
                <w:rFonts w:cs="Times New Roman"/>
                <w:sz w:val="18"/>
                <w:szCs w:val="18"/>
              </w:rPr>
            </w:pPr>
            <w:r>
              <w:rPr>
                <w:rFonts w:cs="Times New Roman" w:hint="eastAsia"/>
                <w:sz w:val="18"/>
                <w:szCs w:val="18"/>
              </w:rPr>
              <w:t>电子政务数据元</w:t>
            </w:r>
            <w:r>
              <w:rPr>
                <w:rFonts w:cs="Times New Roman"/>
                <w:sz w:val="18"/>
                <w:szCs w:val="18"/>
              </w:rPr>
              <w:t xml:space="preserve"> 第2部分：公共数据元目录</w:t>
            </w:r>
          </w:p>
          <w:p w14:paraId="7939E07F" w14:textId="77777777" w:rsidR="007C6BF0" w:rsidRDefault="00000000">
            <w:pPr>
              <w:spacing w:after="0" w:line="259" w:lineRule="auto"/>
              <w:ind w:left="2" w:firstLine="0"/>
              <w:jc w:val="both"/>
              <w:rPr>
                <w:rFonts w:cs="Times New Roman"/>
                <w:sz w:val="18"/>
                <w:szCs w:val="18"/>
              </w:rPr>
            </w:pPr>
            <w:r>
              <w:rPr>
                <w:rFonts w:cs="Times New Roman"/>
                <w:sz w:val="18"/>
                <w:szCs w:val="18"/>
              </w:rPr>
              <w:t>https://std.samr.gov.cn/gb/search/gbDetailed?id=71F772D76E0BD3A7E05397BE0A0AB82A</w:t>
            </w:r>
          </w:p>
        </w:tc>
      </w:tr>
      <w:tr w:rsidR="007C6BF0" w14:paraId="790E5360" w14:textId="77777777">
        <w:trPr>
          <w:trHeight w:val="340"/>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3FA9842F"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lastRenderedPageBreak/>
              <w:t>7</w:t>
            </w:r>
          </w:p>
        </w:tc>
        <w:tc>
          <w:tcPr>
            <w:tcW w:w="1134" w:type="dxa"/>
            <w:tcBorders>
              <w:top w:val="single" w:sz="4" w:space="0" w:color="000000"/>
              <w:left w:val="single" w:sz="4" w:space="0" w:color="000000"/>
              <w:bottom w:val="single" w:sz="4" w:space="0" w:color="000000"/>
              <w:right w:val="single" w:sz="4" w:space="0" w:color="000000"/>
            </w:tcBorders>
            <w:vAlign w:val="center"/>
          </w:tcPr>
          <w:p w14:paraId="6540CEF2"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法定代表人或负责人证件类型</w:t>
            </w:r>
          </w:p>
        </w:tc>
        <w:tc>
          <w:tcPr>
            <w:tcW w:w="2693" w:type="dxa"/>
            <w:tcBorders>
              <w:top w:val="single" w:sz="4" w:space="0" w:color="000000"/>
              <w:left w:val="single" w:sz="4" w:space="0" w:color="000000"/>
              <w:bottom w:val="single" w:sz="4" w:space="0" w:color="000000"/>
              <w:right w:val="single" w:sz="4" w:space="0" w:color="000000"/>
            </w:tcBorders>
            <w:vAlign w:val="center"/>
          </w:tcPr>
          <w:p w14:paraId="02500BE2"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法定代表人（或负责人）、董监高有效身份证件类型名称。</w:t>
            </w:r>
          </w:p>
        </w:tc>
        <w:tc>
          <w:tcPr>
            <w:tcW w:w="2835" w:type="dxa"/>
            <w:tcBorders>
              <w:top w:val="single" w:sz="4" w:space="0" w:color="000000"/>
              <w:left w:val="single" w:sz="4" w:space="0" w:color="000000"/>
              <w:bottom w:val="single" w:sz="4" w:space="0" w:color="000000"/>
              <w:right w:val="single" w:sz="4" w:space="0" w:color="000000"/>
            </w:tcBorders>
            <w:vAlign w:val="center"/>
          </w:tcPr>
          <w:p w14:paraId="53E49B24"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符合</w:t>
            </w:r>
            <w:r>
              <w:rPr>
                <w:rFonts w:cs="Times New Roman"/>
                <w:sz w:val="18"/>
                <w:szCs w:val="18"/>
              </w:rPr>
              <w:t>GB/T 36104—2018数据元“法定代表人或负责人证件类型”</w:t>
            </w:r>
          </w:p>
        </w:tc>
        <w:tc>
          <w:tcPr>
            <w:tcW w:w="3260" w:type="dxa"/>
            <w:tcBorders>
              <w:top w:val="single" w:sz="4" w:space="0" w:color="000000"/>
              <w:left w:val="single" w:sz="4" w:space="0" w:color="000000"/>
              <w:bottom w:val="single" w:sz="4" w:space="0" w:color="000000"/>
              <w:right w:val="single" w:sz="4" w:space="0" w:color="000000"/>
            </w:tcBorders>
            <w:vAlign w:val="center"/>
          </w:tcPr>
          <w:p w14:paraId="04209D35" w14:textId="77777777" w:rsidR="007C6BF0" w:rsidRDefault="00000000">
            <w:pPr>
              <w:spacing w:after="0" w:line="240" w:lineRule="auto"/>
              <w:ind w:left="2" w:firstLine="0"/>
              <w:jc w:val="both"/>
              <w:rPr>
                <w:rFonts w:cs="Times New Roman"/>
                <w:sz w:val="18"/>
                <w:szCs w:val="18"/>
              </w:rPr>
            </w:pPr>
            <w:r>
              <w:rPr>
                <w:rFonts w:cs="Times New Roman" w:hint="eastAsia"/>
                <w:sz w:val="18"/>
                <w:szCs w:val="18"/>
              </w:rPr>
              <w:t>法人和其他组织统一社会信用代码基础数据元</w:t>
            </w:r>
          </w:p>
          <w:p w14:paraId="723BBEA9" w14:textId="77777777" w:rsidR="007C6BF0" w:rsidRDefault="00000000">
            <w:pPr>
              <w:spacing w:after="0" w:line="259" w:lineRule="auto"/>
              <w:ind w:left="2" w:firstLine="0"/>
              <w:jc w:val="both"/>
              <w:rPr>
                <w:rFonts w:cs="Times New Roman"/>
                <w:sz w:val="18"/>
                <w:szCs w:val="18"/>
              </w:rPr>
            </w:pPr>
            <w:r>
              <w:rPr>
                <w:rFonts w:cs="Times New Roman"/>
                <w:sz w:val="18"/>
                <w:szCs w:val="18"/>
              </w:rPr>
              <w:t>https://std.samr.gov.cn/gb/search/gbDetailed?id=71F772D82D63D3A7E05397BE0A0AB82A</w:t>
            </w:r>
          </w:p>
        </w:tc>
      </w:tr>
      <w:tr w:rsidR="007C6BF0" w14:paraId="7594F03E" w14:textId="77777777">
        <w:trPr>
          <w:trHeight w:val="340"/>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35A17EFD"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8</w:t>
            </w:r>
          </w:p>
        </w:tc>
        <w:tc>
          <w:tcPr>
            <w:tcW w:w="1134" w:type="dxa"/>
            <w:tcBorders>
              <w:top w:val="single" w:sz="4" w:space="0" w:color="000000"/>
              <w:left w:val="single" w:sz="4" w:space="0" w:color="000000"/>
              <w:bottom w:val="single" w:sz="4" w:space="0" w:color="000000"/>
              <w:right w:val="single" w:sz="4" w:space="0" w:color="000000"/>
            </w:tcBorders>
            <w:vAlign w:val="center"/>
          </w:tcPr>
          <w:p w14:paraId="0F918628"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法定代表人或负责人证件号码</w:t>
            </w:r>
          </w:p>
        </w:tc>
        <w:tc>
          <w:tcPr>
            <w:tcW w:w="2693" w:type="dxa"/>
            <w:tcBorders>
              <w:top w:val="single" w:sz="4" w:space="0" w:color="000000"/>
              <w:left w:val="single" w:sz="4" w:space="0" w:color="000000"/>
              <w:bottom w:val="single" w:sz="4" w:space="0" w:color="000000"/>
              <w:right w:val="single" w:sz="4" w:space="0" w:color="000000"/>
            </w:tcBorders>
            <w:vAlign w:val="center"/>
          </w:tcPr>
          <w:p w14:paraId="5CD462A1" w14:textId="77777777" w:rsidR="007C6BF0" w:rsidRDefault="00000000">
            <w:pPr>
              <w:spacing w:after="0" w:line="259" w:lineRule="auto"/>
              <w:ind w:left="2" w:firstLine="0"/>
              <w:jc w:val="both"/>
              <w:rPr>
                <w:rFonts w:cs="Times New Roman"/>
                <w:sz w:val="18"/>
                <w:szCs w:val="18"/>
              </w:rPr>
            </w:pPr>
            <w:r>
              <w:rPr>
                <w:rFonts w:cs="Times New Roman"/>
                <w:sz w:val="18"/>
                <w:szCs w:val="18"/>
              </w:rPr>
              <w:t>登记管理部门登记的法定代表人或负责人有效身份证件的号码。</w:t>
            </w:r>
          </w:p>
        </w:tc>
        <w:tc>
          <w:tcPr>
            <w:tcW w:w="2835" w:type="dxa"/>
            <w:tcBorders>
              <w:top w:val="single" w:sz="4" w:space="0" w:color="000000"/>
              <w:left w:val="single" w:sz="4" w:space="0" w:color="000000"/>
              <w:bottom w:val="single" w:sz="4" w:space="0" w:color="000000"/>
              <w:right w:val="single" w:sz="4" w:space="0" w:color="000000"/>
            </w:tcBorders>
            <w:vAlign w:val="center"/>
          </w:tcPr>
          <w:p w14:paraId="5AD899DF"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符合</w:t>
            </w:r>
            <w:r>
              <w:rPr>
                <w:rFonts w:cs="Times New Roman"/>
                <w:sz w:val="18"/>
                <w:szCs w:val="18"/>
              </w:rPr>
              <w:t>GB11643要求，或为中文与阿拉伯数字的组合。</w:t>
            </w:r>
          </w:p>
        </w:tc>
        <w:tc>
          <w:tcPr>
            <w:tcW w:w="3260" w:type="dxa"/>
            <w:tcBorders>
              <w:top w:val="single" w:sz="4" w:space="0" w:color="000000"/>
              <w:left w:val="single" w:sz="4" w:space="0" w:color="000000"/>
              <w:bottom w:val="single" w:sz="4" w:space="0" w:color="000000"/>
              <w:right w:val="single" w:sz="4" w:space="0" w:color="000000"/>
            </w:tcBorders>
            <w:vAlign w:val="center"/>
          </w:tcPr>
          <w:p w14:paraId="4293E29E" w14:textId="77777777" w:rsidR="007C6BF0" w:rsidRDefault="00000000">
            <w:pPr>
              <w:spacing w:after="0" w:line="240" w:lineRule="auto"/>
              <w:ind w:left="2" w:firstLine="0"/>
              <w:jc w:val="both"/>
              <w:rPr>
                <w:rFonts w:cs="Times New Roman"/>
                <w:sz w:val="18"/>
                <w:szCs w:val="18"/>
              </w:rPr>
            </w:pPr>
            <w:r>
              <w:rPr>
                <w:rFonts w:cs="Times New Roman" w:hint="eastAsia"/>
                <w:sz w:val="18"/>
                <w:szCs w:val="18"/>
              </w:rPr>
              <w:t>公民身份号码</w:t>
            </w:r>
          </w:p>
          <w:p w14:paraId="3E69A2BD" w14:textId="77777777" w:rsidR="007C6BF0" w:rsidRDefault="00000000">
            <w:pPr>
              <w:spacing w:after="0" w:line="259" w:lineRule="auto"/>
              <w:ind w:left="2" w:firstLine="0"/>
              <w:jc w:val="both"/>
              <w:rPr>
                <w:rFonts w:cs="Times New Roman"/>
                <w:sz w:val="18"/>
                <w:szCs w:val="18"/>
              </w:rPr>
            </w:pPr>
            <w:r>
              <w:rPr>
                <w:rFonts w:cs="Times New Roman"/>
                <w:sz w:val="18"/>
                <w:szCs w:val="18"/>
              </w:rPr>
              <w:t>https://std.samr.gov.cn/gb/search/gbDetailed?id=71F772D75D5FD3A7E05397BE0A0AB82A</w:t>
            </w:r>
          </w:p>
        </w:tc>
      </w:tr>
      <w:tr w:rsidR="007C6BF0" w14:paraId="6762B50E" w14:textId="77777777">
        <w:trPr>
          <w:trHeight w:val="340"/>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6DD17494"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9</w:t>
            </w:r>
          </w:p>
        </w:tc>
        <w:tc>
          <w:tcPr>
            <w:tcW w:w="1134" w:type="dxa"/>
            <w:tcBorders>
              <w:top w:val="single" w:sz="4" w:space="0" w:color="000000"/>
              <w:left w:val="single" w:sz="4" w:space="0" w:color="000000"/>
              <w:bottom w:val="single" w:sz="4" w:space="0" w:color="000000"/>
              <w:right w:val="single" w:sz="4" w:space="0" w:color="000000"/>
            </w:tcBorders>
            <w:vAlign w:val="center"/>
          </w:tcPr>
          <w:p w14:paraId="17724DED"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成立日期</w:t>
            </w:r>
          </w:p>
        </w:tc>
        <w:tc>
          <w:tcPr>
            <w:tcW w:w="2693" w:type="dxa"/>
            <w:tcBorders>
              <w:top w:val="single" w:sz="4" w:space="0" w:color="000000"/>
              <w:left w:val="single" w:sz="4" w:space="0" w:color="000000"/>
              <w:bottom w:val="single" w:sz="4" w:space="0" w:color="000000"/>
              <w:right w:val="single" w:sz="4" w:space="0" w:color="000000"/>
            </w:tcBorders>
            <w:vAlign w:val="center"/>
          </w:tcPr>
          <w:p w14:paraId="17242FD4" w14:textId="77777777" w:rsidR="007C6BF0" w:rsidRDefault="00000000">
            <w:pPr>
              <w:spacing w:after="0" w:line="259" w:lineRule="auto"/>
              <w:ind w:left="2" w:firstLine="0"/>
              <w:jc w:val="both"/>
              <w:rPr>
                <w:rFonts w:cs="Times New Roman"/>
                <w:sz w:val="18"/>
                <w:szCs w:val="18"/>
              </w:rPr>
            </w:pPr>
            <w:r>
              <w:rPr>
                <w:rFonts w:cs="Times New Roman"/>
                <w:sz w:val="18"/>
                <w:szCs w:val="18"/>
              </w:rPr>
              <w:t>登记管理部门核发的有效证照或批文上的成立日期或批准成立日期</w:t>
            </w:r>
          </w:p>
        </w:tc>
        <w:tc>
          <w:tcPr>
            <w:tcW w:w="2835" w:type="dxa"/>
            <w:tcBorders>
              <w:top w:val="single" w:sz="4" w:space="0" w:color="000000"/>
              <w:left w:val="single" w:sz="4" w:space="0" w:color="000000"/>
              <w:bottom w:val="single" w:sz="4" w:space="0" w:color="000000"/>
              <w:right w:val="single" w:sz="4" w:space="0" w:color="000000"/>
            </w:tcBorders>
            <w:vAlign w:val="center"/>
          </w:tcPr>
          <w:p w14:paraId="624B8A5E"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符合</w:t>
            </w:r>
            <w:r>
              <w:rPr>
                <w:rFonts w:cs="Times New Roman"/>
                <w:sz w:val="18"/>
                <w:szCs w:val="18"/>
              </w:rPr>
              <w:t>GB/T7408的日历日期，YYYYMMDD为基本格式，YYYY-MM-DD为扩展格式。</w:t>
            </w:r>
            <w:r>
              <w:rPr>
                <w:rFonts w:cs="Times New Roman"/>
                <w:sz w:val="18"/>
                <w:szCs w:val="18"/>
              </w:rPr>
              <w:br/>
            </w:r>
            <w:r>
              <w:rPr>
                <w:rFonts w:cs="Times New Roman" w:hint="eastAsia"/>
                <w:sz w:val="18"/>
                <w:szCs w:val="18"/>
              </w:rPr>
              <w:t>等同</w:t>
            </w:r>
            <w:r>
              <w:rPr>
                <w:rFonts w:cs="Times New Roman"/>
                <w:sz w:val="18"/>
                <w:szCs w:val="18"/>
              </w:rPr>
              <w:t>GB/T19488.2—2008数据元02042“成立日期”</w:t>
            </w:r>
          </w:p>
        </w:tc>
        <w:tc>
          <w:tcPr>
            <w:tcW w:w="3260" w:type="dxa"/>
            <w:tcBorders>
              <w:top w:val="single" w:sz="4" w:space="0" w:color="000000"/>
              <w:left w:val="single" w:sz="4" w:space="0" w:color="000000"/>
              <w:bottom w:val="single" w:sz="4" w:space="0" w:color="000000"/>
              <w:right w:val="single" w:sz="4" w:space="0" w:color="000000"/>
            </w:tcBorders>
            <w:vAlign w:val="center"/>
          </w:tcPr>
          <w:p w14:paraId="07081464" w14:textId="77777777" w:rsidR="007C6BF0" w:rsidRDefault="00000000">
            <w:pPr>
              <w:spacing w:after="0" w:line="240" w:lineRule="auto"/>
              <w:ind w:left="2" w:firstLine="0"/>
              <w:jc w:val="both"/>
              <w:rPr>
                <w:rFonts w:cs="Times New Roman"/>
                <w:sz w:val="18"/>
                <w:szCs w:val="18"/>
              </w:rPr>
            </w:pPr>
            <w:r>
              <w:rPr>
                <w:rFonts w:cs="Times New Roman" w:hint="eastAsia"/>
                <w:sz w:val="18"/>
                <w:szCs w:val="18"/>
              </w:rPr>
              <w:t>数据元和交换格式</w:t>
            </w:r>
            <w:r>
              <w:rPr>
                <w:rFonts w:cs="Times New Roman"/>
                <w:sz w:val="18"/>
                <w:szCs w:val="18"/>
              </w:rPr>
              <w:t xml:space="preserve"> 信息交换 日期和时间表示法</w:t>
            </w:r>
          </w:p>
          <w:p w14:paraId="5C02E471" w14:textId="77777777" w:rsidR="007C6BF0" w:rsidRDefault="00000000">
            <w:pPr>
              <w:spacing w:after="0" w:line="240" w:lineRule="auto"/>
              <w:ind w:left="2" w:firstLine="0"/>
              <w:jc w:val="both"/>
              <w:rPr>
                <w:rFonts w:cs="Times New Roman"/>
                <w:sz w:val="18"/>
                <w:szCs w:val="18"/>
              </w:rPr>
            </w:pPr>
            <w:r>
              <w:rPr>
                <w:rFonts w:cs="Times New Roman"/>
                <w:sz w:val="18"/>
                <w:szCs w:val="18"/>
              </w:rPr>
              <w:t>https://std.samr.gov.cn/gb/search/gbDetailed?id=71F772D77FD1D3A7E05397BE0A0AB82A</w:t>
            </w:r>
          </w:p>
          <w:p w14:paraId="7602B204" w14:textId="77777777" w:rsidR="007C6BF0" w:rsidRDefault="00000000">
            <w:pPr>
              <w:spacing w:after="0" w:line="240" w:lineRule="auto"/>
              <w:ind w:left="2" w:firstLine="0"/>
              <w:jc w:val="both"/>
              <w:rPr>
                <w:rFonts w:cs="Times New Roman"/>
                <w:sz w:val="18"/>
                <w:szCs w:val="18"/>
              </w:rPr>
            </w:pPr>
            <w:r>
              <w:rPr>
                <w:rFonts w:cs="Times New Roman" w:hint="eastAsia"/>
                <w:sz w:val="18"/>
                <w:szCs w:val="18"/>
              </w:rPr>
              <w:t>电子政务数据元</w:t>
            </w:r>
            <w:r>
              <w:rPr>
                <w:rFonts w:cs="Times New Roman"/>
                <w:sz w:val="18"/>
                <w:szCs w:val="18"/>
              </w:rPr>
              <w:t xml:space="preserve"> 第2部分：公共数据元目录</w:t>
            </w:r>
          </w:p>
          <w:p w14:paraId="60744407" w14:textId="77777777" w:rsidR="007C6BF0" w:rsidRDefault="00000000">
            <w:pPr>
              <w:spacing w:after="0" w:line="259" w:lineRule="auto"/>
              <w:ind w:left="2" w:firstLine="0"/>
              <w:jc w:val="both"/>
              <w:rPr>
                <w:rFonts w:cs="Times New Roman"/>
                <w:sz w:val="18"/>
                <w:szCs w:val="18"/>
              </w:rPr>
            </w:pPr>
            <w:r>
              <w:rPr>
                <w:rFonts w:cs="Times New Roman"/>
                <w:sz w:val="18"/>
                <w:szCs w:val="18"/>
              </w:rPr>
              <w:t>https://std.samr.gov.cn/gb/search/gbDetailed?id=71F772D76E0BD3A7E05397BE0A0AB82A</w:t>
            </w:r>
          </w:p>
        </w:tc>
      </w:tr>
      <w:tr w:rsidR="007C6BF0" w14:paraId="07778E26" w14:textId="77777777">
        <w:trPr>
          <w:trHeight w:val="340"/>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50C8C53C"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10</w:t>
            </w:r>
          </w:p>
        </w:tc>
        <w:tc>
          <w:tcPr>
            <w:tcW w:w="1134" w:type="dxa"/>
            <w:tcBorders>
              <w:top w:val="single" w:sz="4" w:space="0" w:color="000000"/>
              <w:left w:val="single" w:sz="4" w:space="0" w:color="000000"/>
              <w:bottom w:val="single" w:sz="4" w:space="0" w:color="000000"/>
              <w:right w:val="single" w:sz="4" w:space="0" w:color="000000"/>
            </w:tcBorders>
            <w:vAlign w:val="center"/>
          </w:tcPr>
          <w:p w14:paraId="41435EE5"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登记业务类型</w:t>
            </w:r>
          </w:p>
        </w:tc>
        <w:tc>
          <w:tcPr>
            <w:tcW w:w="2693" w:type="dxa"/>
            <w:tcBorders>
              <w:top w:val="single" w:sz="4" w:space="0" w:color="000000"/>
              <w:left w:val="single" w:sz="4" w:space="0" w:color="000000"/>
              <w:bottom w:val="single" w:sz="4" w:space="0" w:color="000000"/>
              <w:right w:val="single" w:sz="4" w:space="0" w:color="000000"/>
            </w:tcBorders>
            <w:vAlign w:val="center"/>
          </w:tcPr>
          <w:p w14:paraId="509C57B3"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法人和其他组织至登记管理部门所办理业务的类型。</w:t>
            </w:r>
          </w:p>
        </w:tc>
        <w:tc>
          <w:tcPr>
            <w:tcW w:w="2835" w:type="dxa"/>
            <w:tcBorders>
              <w:top w:val="single" w:sz="4" w:space="0" w:color="000000"/>
              <w:left w:val="single" w:sz="4" w:space="0" w:color="000000"/>
              <w:bottom w:val="single" w:sz="4" w:space="0" w:color="000000"/>
              <w:right w:val="single" w:sz="4" w:space="0" w:color="000000"/>
            </w:tcBorders>
            <w:vAlign w:val="center"/>
          </w:tcPr>
          <w:p w14:paraId="18DD4612"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符合</w:t>
            </w:r>
            <w:r>
              <w:rPr>
                <w:rFonts w:cs="Times New Roman"/>
                <w:sz w:val="18"/>
                <w:szCs w:val="18"/>
              </w:rPr>
              <w:t>GB/T 36104—2018数据元“登记业务类型”</w:t>
            </w:r>
          </w:p>
        </w:tc>
        <w:tc>
          <w:tcPr>
            <w:tcW w:w="3260" w:type="dxa"/>
            <w:tcBorders>
              <w:top w:val="single" w:sz="4" w:space="0" w:color="000000"/>
              <w:left w:val="single" w:sz="4" w:space="0" w:color="000000"/>
              <w:bottom w:val="single" w:sz="4" w:space="0" w:color="000000"/>
              <w:right w:val="single" w:sz="4" w:space="0" w:color="000000"/>
            </w:tcBorders>
            <w:vAlign w:val="center"/>
          </w:tcPr>
          <w:p w14:paraId="7BD5E46C" w14:textId="77777777" w:rsidR="007C6BF0" w:rsidRDefault="00000000">
            <w:pPr>
              <w:spacing w:after="0" w:line="240" w:lineRule="auto"/>
              <w:ind w:left="2" w:firstLine="0"/>
              <w:jc w:val="both"/>
              <w:rPr>
                <w:rFonts w:cs="Times New Roman"/>
                <w:sz w:val="18"/>
                <w:szCs w:val="18"/>
              </w:rPr>
            </w:pPr>
            <w:r>
              <w:rPr>
                <w:rFonts w:cs="Times New Roman" w:hint="eastAsia"/>
                <w:sz w:val="18"/>
                <w:szCs w:val="18"/>
              </w:rPr>
              <w:t>法人和其他组织统一社会信用代码基础数据元</w:t>
            </w:r>
          </w:p>
          <w:p w14:paraId="57A8F2CD" w14:textId="77777777" w:rsidR="007C6BF0" w:rsidRDefault="00000000">
            <w:pPr>
              <w:spacing w:after="0" w:line="259" w:lineRule="auto"/>
              <w:ind w:left="2" w:firstLine="0"/>
              <w:jc w:val="both"/>
              <w:rPr>
                <w:rFonts w:cs="Times New Roman"/>
                <w:sz w:val="18"/>
                <w:szCs w:val="18"/>
              </w:rPr>
            </w:pPr>
            <w:r>
              <w:rPr>
                <w:rFonts w:cs="Times New Roman"/>
                <w:sz w:val="18"/>
                <w:szCs w:val="18"/>
              </w:rPr>
              <w:t>https://std.samr.gov.cn/gb/search/gbDetailed?id=71F772D82D63D3A7E05397BE0A0AB82A</w:t>
            </w:r>
          </w:p>
        </w:tc>
      </w:tr>
      <w:tr w:rsidR="007C6BF0" w14:paraId="7F0DA0E2" w14:textId="77777777">
        <w:trPr>
          <w:trHeight w:val="340"/>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1094FBF5"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11</w:t>
            </w:r>
          </w:p>
        </w:tc>
        <w:tc>
          <w:tcPr>
            <w:tcW w:w="1134" w:type="dxa"/>
            <w:tcBorders>
              <w:top w:val="single" w:sz="4" w:space="0" w:color="000000"/>
              <w:left w:val="single" w:sz="4" w:space="0" w:color="000000"/>
              <w:bottom w:val="single" w:sz="4" w:space="0" w:color="000000"/>
              <w:right w:val="single" w:sz="4" w:space="0" w:color="000000"/>
            </w:tcBorders>
            <w:vAlign w:val="center"/>
          </w:tcPr>
          <w:p w14:paraId="3E92A9AA"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行业分类代码</w:t>
            </w:r>
          </w:p>
        </w:tc>
        <w:tc>
          <w:tcPr>
            <w:tcW w:w="2693" w:type="dxa"/>
            <w:tcBorders>
              <w:top w:val="single" w:sz="4" w:space="0" w:color="000000"/>
              <w:left w:val="single" w:sz="4" w:space="0" w:color="000000"/>
              <w:bottom w:val="single" w:sz="4" w:space="0" w:color="000000"/>
              <w:right w:val="single" w:sz="4" w:space="0" w:color="000000"/>
            </w:tcBorders>
            <w:vAlign w:val="center"/>
          </w:tcPr>
          <w:p w14:paraId="1B83B96C"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法人和其他组织所属的国民经济行业的分类代码，按照机构及其他组织所从事的生产经营</w:t>
            </w:r>
            <w:r>
              <w:rPr>
                <w:rFonts w:cs="Times New Roman"/>
                <w:sz w:val="18"/>
                <w:szCs w:val="18"/>
              </w:rPr>
              <w:t xml:space="preserve"> 活动或其他社会经济活动的性质进行行业分类的代码。</w:t>
            </w:r>
          </w:p>
        </w:tc>
        <w:tc>
          <w:tcPr>
            <w:tcW w:w="2835" w:type="dxa"/>
            <w:tcBorders>
              <w:top w:val="single" w:sz="4" w:space="0" w:color="000000"/>
              <w:left w:val="single" w:sz="4" w:space="0" w:color="000000"/>
              <w:bottom w:val="single" w:sz="4" w:space="0" w:color="000000"/>
              <w:right w:val="single" w:sz="4" w:space="0" w:color="000000"/>
            </w:tcBorders>
            <w:vAlign w:val="center"/>
          </w:tcPr>
          <w:p w14:paraId="276D35D5"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符合</w:t>
            </w:r>
            <w:r>
              <w:rPr>
                <w:rFonts w:cs="Times New Roman"/>
                <w:sz w:val="18"/>
                <w:szCs w:val="18"/>
              </w:rPr>
              <w:t>GB/T4754中的行业代码。</w:t>
            </w:r>
            <w:r>
              <w:rPr>
                <w:rFonts w:cs="Times New Roman"/>
                <w:sz w:val="18"/>
                <w:szCs w:val="18"/>
              </w:rPr>
              <w:br/>
            </w:r>
            <w:r>
              <w:rPr>
                <w:rFonts w:cs="Times New Roman" w:hint="eastAsia"/>
                <w:sz w:val="18"/>
                <w:szCs w:val="18"/>
              </w:rPr>
              <w:t>等同</w:t>
            </w:r>
            <w:r>
              <w:rPr>
                <w:rFonts w:cs="Times New Roman"/>
                <w:sz w:val="18"/>
                <w:szCs w:val="18"/>
              </w:rPr>
              <w:t>GB/T19488.2—2008数据元02014“行业代码”。</w:t>
            </w:r>
          </w:p>
        </w:tc>
        <w:tc>
          <w:tcPr>
            <w:tcW w:w="3260" w:type="dxa"/>
            <w:tcBorders>
              <w:top w:val="single" w:sz="4" w:space="0" w:color="000000"/>
              <w:left w:val="single" w:sz="4" w:space="0" w:color="000000"/>
              <w:bottom w:val="single" w:sz="4" w:space="0" w:color="000000"/>
              <w:right w:val="single" w:sz="4" w:space="0" w:color="000000"/>
            </w:tcBorders>
            <w:vAlign w:val="center"/>
          </w:tcPr>
          <w:p w14:paraId="23B6FECD" w14:textId="77777777" w:rsidR="007C6BF0" w:rsidRDefault="00000000">
            <w:pPr>
              <w:spacing w:after="0" w:line="240" w:lineRule="auto"/>
              <w:ind w:left="2" w:firstLine="0"/>
              <w:jc w:val="both"/>
              <w:rPr>
                <w:rFonts w:cs="Times New Roman"/>
                <w:sz w:val="18"/>
                <w:szCs w:val="18"/>
              </w:rPr>
            </w:pPr>
            <w:r>
              <w:rPr>
                <w:rFonts w:cs="Times New Roman" w:hint="eastAsia"/>
                <w:sz w:val="18"/>
                <w:szCs w:val="18"/>
              </w:rPr>
              <w:t>国民经济行业分类</w:t>
            </w:r>
          </w:p>
          <w:p w14:paraId="3E59D0D2" w14:textId="77777777" w:rsidR="007C6BF0" w:rsidRDefault="00000000">
            <w:pPr>
              <w:spacing w:after="0" w:line="240" w:lineRule="auto"/>
              <w:ind w:left="2" w:firstLine="0"/>
              <w:jc w:val="both"/>
              <w:rPr>
                <w:rFonts w:cs="Times New Roman"/>
                <w:sz w:val="18"/>
                <w:szCs w:val="18"/>
              </w:rPr>
            </w:pPr>
            <w:r>
              <w:rPr>
                <w:rFonts w:cs="Times New Roman"/>
                <w:sz w:val="18"/>
                <w:szCs w:val="18"/>
              </w:rPr>
              <w:t>https://std.samr.gov.cn/gb/search/gbDetailed?id=71F772D811F1D3A7E05397BE0A0AB82A</w:t>
            </w:r>
          </w:p>
          <w:p w14:paraId="16ACD3AB" w14:textId="77777777" w:rsidR="007C6BF0" w:rsidRDefault="00000000">
            <w:pPr>
              <w:spacing w:after="0" w:line="240" w:lineRule="auto"/>
              <w:ind w:left="2" w:firstLine="0"/>
              <w:jc w:val="both"/>
              <w:rPr>
                <w:rFonts w:cs="Times New Roman"/>
                <w:sz w:val="18"/>
                <w:szCs w:val="18"/>
              </w:rPr>
            </w:pPr>
            <w:r>
              <w:rPr>
                <w:rFonts w:cs="Times New Roman" w:hint="eastAsia"/>
                <w:sz w:val="18"/>
                <w:szCs w:val="18"/>
              </w:rPr>
              <w:t>电子政务数据元</w:t>
            </w:r>
            <w:r>
              <w:rPr>
                <w:rFonts w:cs="Times New Roman"/>
                <w:sz w:val="18"/>
                <w:szCs w:val="18"/>
              </w:rPr>
              <w:t xml:space="preserve"> 第2部分：公共数据元目录</w:t>
            </w:r>
          </w:p>
          <w:p w14:paraId="7F41169E" w14:textId="77777777" w:rsidR="007C6BF0" w:rsidRDefault="00000000">
            <w:pPr>
              <w:spacing w:after="0" w:line="259" w:lineRule="auto"/>
              <w:ind w:left="2" w:firstLine="0"/>
              <w:jc w:val="both"/>
              <w:rPr>
                <w:rFonts w:cs="Times New Roman"/>
                <w:sz w:val="18"/>
                <w:szCs w:val="18"/>
              </w:rPr>
            </w:pPr>
            <w:r>
              <w:rPr>
                <w:rFonts w:cs="Times New Roman"/>
                <w:sz w:val="18"/>
                <w:szCs w:val="18"/>
              </w:rPr>
              <w:lastRenderedPageBreak/>
              <w:t>https://std.samr.gov.cn/gb/search/gbDetailed?id=71F772D76E0BD3A7E05397BE0A0AB82A</w:t>
            </w:r>
          </w:p>
        </w:tc>
      </w:tr>
      <w:tr w:rsidR="007C6BF0" w14:paraId="761503CF" w14:textId="77777777">
        <w:trPr>
          <w:trHeight w:val="340"/>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48E1F71C"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lastRenderedPageBreak/>
              <w:t>12</w:t>
            </w:r>
          </w:p>
        </w:tc>
        <w:tc>
          <w:tcPr>
            <w:tcW w:w="1134" w:type="dxa"/>
            <w:tcBorders>
              <w:top w:val="single" w:sz="4" w:space="0" w:color="000000"/>
              <w:left w:val="single" w:sz="4" w:space="0" w:color="000000"/>
              <w:bottom w:val="single" w:sz="4" w:space="0" w:color="000000"/>
              <w:right w:val="single" w:sz="4" w:space="0" w:color="000000"/>
            </w:tcBorders>
            <w:vAlign w:val="center"/>
          </w:tcPr>
          <w:p w14:paraId="1FD1D480"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经济类型代码</w:t>
            </w:r>
          </w:p>
        </w:tc>
        <w:tc>
          <w:tcPr>
            <w:tcW w:w="2693" w:type="dxa"/>
            <w:tcBorders>
              <w:top w:val="single" w:sz="4" w:space="0" w:color="000000"/>
              <w:left w:val="single" w:sz="4" w:space="0" w:color="000000"/>
              <w:bottom w:val="single" w:sz="4" w:space="0" w:color="000000"/>
              <w:right w:val="single" w:sz="4" w:space="0" w:color="000000"/>
            </w:tcBorders>
            <w:vAlign w:val="center"/>
          </w:tcPr>
          <w:p w14:paraId="4FD1F87B"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按不同资本（资金来源和资本组合方式）划分的经济组织和其他组织机构的类别代码</w:t>
            </w:r>
          </w:p>
        </w:tc>
        <w:tc>
          <w:tcPr>
            <w:tcW w:w="2835" w:type="dxa"/>
            <w:tcBorders>
              <w:top w:val="single" w:sz="4" w:space="0" w:color="000000"/>
              <w:left w:val="single" w:sz="4" w:space="0" w:color="000000"/>
              <w:bottom w:val="single" w:sz="4" w:space="0" w:color="000000"/>
              <w:right w:val="single" w:sz="4" w:space="0" w:color="000000"/>
            </w:tcBorders>
            <w:vAlign w:val="center"/>
          </w:tcPr>
          <w:p w14:paraId="4536798C"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符合</w:t>
            </w:r>
            <w:r>
              <w:rPr>
                <w:rFonts w:cs="Times New Roman"/>
                <w:sz w:val="18"/>
                <w:szCs w:val="18"/>
              </w:rPr>
              <w:t>GB/T12402中的经济类型代码。</w:t>
            </w:r>
            <w:r>
              <w:rPr>
                <w:rFonts w:cs="Times New Roman"/>
                <w:sz w:val="18"/>
                <w:szCs w:val="18"/>
              </w:rPr>
              <w:br/>
            </w:r>
            <w:r>
              <w:rPr>
                <w:rFonts w:cs="Times New Roman" w:hint="eastAsia"/>
                <w:sz w:val="18"/>
                <w:szCs w:val="18"/>
              </w:rPr>
              <w:t>等同</w:t>
            </w:r>
            <w:r>
              <w:rPr>
                <w:rFonts w:cs="Times New Roman"/>
                <w:sz w:val="18"/>
                <w:szCs w:val="18"/>
              </w:rPr>
              <w:t>GB/T19488.2—2008数据元02012“经济类型代码”。</w:t>
            </w:r>
          </w:p>
        </w:tc>
        <w:tc>
          <w:tcPr>
            <w:tcW w:w="3260" w:type="dxa"/>
            <w:tcBorders>
              <w:top w:val="single" w:sz="4" w:space="0" w:color="000000"/>
              <w:left w:val="single" w:sz="4" w:space="0" w:color="000000"/>
              <w:bottom w:val="single" w:sz="4" w:space="0" w:color="000000"/>
              <w:right w:val="single" w:sz="4" w:space="0" w:color="000000"/>
            </w:tcBorders>
            <w:vAlign w:val="center"/>
          </w:tcPr>
          <w:p w14:paraId="55E1DB28" w14:textId="77777777" w:rsidR="007C6BF0" w:rsidRDefault="00000000">
            <w:pPr>
              <w:spacing w:after="0" w:line="240" w:lineRule="auto"/>
              <w:ind w:left="2" w:firstLine="0"/>
              <w:jc w:val="both"/>
              <w:rPr>
                <w:rFonts w:cs="Times New Roman"/>
                <w:sz w:val="18"/>
                <w:szCs w:val="18"/>
              </w:rPr>
            </w:pPr>
            <w:r>
              <w:rPr>
                <w:rFonts w:cs="Times New Roman" w:hint="eastAsia"/>
                <w:sz w:val="18"/>
                <w:szCs w:val="18"/>
              </w:rPr>
              <w:t>经济类型分类与代码</w:t>
            </w:r>
          </w:p>
          <w:p w14:paraId="54A16B91" w14:textId="77777777" w:rsidR="007C6BF0" w:rsidRDefault="00000000">
            <w:pPr>
              <w:spacing w:after="0" w:line="240" w:lineRule="auto"/>
              <w:ind w:left="2" w:firstLine="0"/>
              <w:jc w:val="both"/>
              <w:rPr>
                <w:rFonts w:cs="Times New Roman"/>
                <w:sz w:val="18"/>
                <w:szCs w:val="18"/>
              </w:rPr>
            </w:pPr>
            <w:r>
              <w:rPr>
                <w:rFonts w:cs="Times New Roman"/>
                <w:sz w:val="18"/>
                <w:szCs w:val="18"/>
              </w:rPr>
              <w:t>https://std.samr.gov.cn/gb/search/gbDetailed?id=71F772D7C7A4D3A7E05397BE0A0AB82A</w:t>
            </w:r>
          </w:p>
          <w:p w14:paraId="4FA871F1" w14:textId="77777777" w:rsidR="007C6BF0" w:rsidRDefault="00000000">
            <w:pPr>
              <w:spacing w:after="0" w:line="240" w:lineRule="auto"/>
              <w:ind w:left="2" w:firstLine="0"/>
              <w:jc w:val="both"/>
              <w:rPr>
                <w:rFonts w:cs="Times New Roman"/>
                <w:sz w:val="18"/>
                <w:szCs w:val="18"/>
              </w:rPr>
            </w:pPr>
            <w:r>
              <w:rPr>
                <w:rFonts w:cs="Times New Roman" w:hint="eastAsia"/>
                <w:sz w:val="18"/>
                <w:szCs w:val="18"/>
              </w:rPr>
              <w:t>电子政务数据元</w:t>
            </w:r>
            <w:r>
              <w:rPr>
                <w:rFonts w:cs="Times New Roman"/>
                <w:sz w:val="18"/>
                <w:szCs w:val="18"/>
              </w:rPr>
              <w:t xml:space="preserve"> 第2部分：公共数据元目录</w:t>
            </w:r>
          </w:p>
          <w:p w14:paraId="0C280358" w14:textId="77777777" w:rsidR="007C6BF0" w:rsidRDefault="00000000">
            <w:pPr>
              <w:spacing w:after="0" w:line="259" w:lineRule="auto"/>
              <w:ind w:left="2" w:firstLine="0"/>
              <w:jc w:val="both"/>
              <w:rPr>
                <w:rFonts w:cs="Times New Roman"/>
                <w:sz w:val="18"/>
                <w:szCs w:val="18"/>
              </w:rPr>
            </w:pPr>
            <w:r>
              <w:rPr>
                <w:rFonts w:cs="Times New Roman"/>
                <w:sz w:val="18"/>
                <w:szCs w:val="18"/>
              </w:rPr>
              <w:t>https://std.samr.gov.cn/gb/search/gbDetailed?id=71F772D76E0BD3A7E05397BE0A0AB82A</w:t>
            </w:r>
          </w:p>
        </w:tc>
      </w:tr>
      <w:tr w:rsidR="007C6BF0" w14:paraId="23A55894" w14:textId="77777777">
        <w:trPr>
          <w:trHeight w:val="340"/>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1F4008EC"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13</w:t>
            </w:r>
          </w:p>
        </w:tc>
        <w:tc>
          <w:tcPr>
            <w:tcW w:w="1134" w:type="dxa"/>
            <w:tcBorders>
              <w:top w:val="single" w:sz="4" w:space="0" w:color="000000"/>
              <w:left w:val="single" w:sz="4" w:space="0" w:color="000000"/>
              <w:bottom w:val="single" w:sz="4" w:space="0" w:color="000000"/>
              <w:right w:val="single" w:sz="4" w:space="0" w:color="000000"/>
            </w:tcBorders>
            <w:vAlign w:val="center"/>
          </w:tcPr>
          <w:p w14:paraId="76A30EC9"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货币种类</w:t>
            </w:r>
          </w:p>
        </w:tc>
        <w:tc>
          <w:tcPr>
            <w:tcW w:w="2693" w:type="dxa"/>
            <w:tcBorders>
              <w:top w:val="single" w:sz="4" w:space="0" w:color="000000"/>
              <w:left w:val="single" w:sz="4" w:space="0" w:color="000000"/>
              <w:bottom w:val="single" w:sz="4" w:space="0" w:color="000000"/>
              <w:right w:val="single" w:sz="4" w:space="0" w:color="000000"/>
            </w:tcBorders>
            <w:vAlign w:val="center"/>
          </w:tcPr>
          <w:p w14:paraId="687B390B"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依据有效证照或批文上的注册资本、开办资金或注册资金，按照</w:t>
            </w:r>
            <w:r>
              <w:rPr>
                <w:rFonts w:cs="Times New Roman"/>
                <w:sz w:val="18"/>
                <w:szCs w:val="18"/>
              </w:rPr>
              <w:t xml:space="preserve"> GB/T12406规定的货币 种类，用代码表示，用于衡量货币的种类。</w:t>
            </w:r>
          </w:p>
        </w:tc>
        <w:tc>
          <w:tcPr>
            <w:tcW w:w="2835" w:type="dxa"/>
            <w:tcBorders>
              <w:top w:val="single" w:sz="4" w:space="0" w:color="000000"/>
              <w:left w:val="single" w:sz="4" w:space="0" w:color="000000"/>
              <w:bottom w:val="single" w:sz="4" w:space="0" w:color="000000"/>
              <w:right w:val="single" w:sz="4" w:space="0" w:color="000000"/>
            </w:tcBorders>
            <w:vAlign w:val="center"/>
          </w:tcPr>
          <w:p w14:paraId="5A4836EF"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符合</w:t>
            </w:r>
            <w:r>
              <w:rPr>
                <w:rFonts w:cs="Times New Roman"/>
                <w:sz w:val="18"/>
                <w:szCs w:val="18"/>
              </w:rPr>
              <w:t>GB/T12406种的货币和资金代码。</w:t>
            </w:r>
            <w:r>
              <w:rPr>
                <w:rFonts w:cs="Times New Roman"/>
                <w:sz w:val="18"/>
                <w:szCs w:val="18"/>
              </w:rPr>
              <w:br/>
            </w:r>
            <w:r>
              <w:rPr>
                <w:rFonts w:cs="Times New Roman" w:hint="eastAsia"/>
                <w:sz w:val="18"/>
                <w:szCs w:val="18"/>
              </w:rPr>
              <w:t>等同</w:t>
            </w:r>
            <w:r>
              <w:rPr>
                <w:rFonts w:cs="Times New Roman"/>
                <w:sz w:val="18"/>
                <w:szCs w:val="18"/>
              </w:rPr>
              <w:t>GB/T19488.2—2008数据元06003“货币数字代码”。</w:t>
            </w:r>
          </w:p>
        </w:tc>
        <w:tc>
          <w:tcPr>
            <w:tcW w:w="3260" w:type="dxa"/>
            <w:tcBorders>
              <w:top w:val="single" w:sz="4" w:space="0" w:color="000000"/>
              <w:left w:val="single" w:sz="4" w:space="0" w:color="000000"/>
              <w:bottom w:val="single" w:sz="4" w:space="0" w:color="000000"/>
              <w:right w:val="single" w:sz="4" w:space="0" w:color="000000"/>
            </w:tcBorders>
            <w:vAlign w:val="center"/>
          </w:tcPr>
          <w:p w14:paraId="1F7043CC" w14:textId="77777777" w:rsidR="007C6BF0" w:rsidRDefault="00000000">
            <w:pPr>
              <w:spacing w:after="0" w:line="240" w:lineRule="auto"/>
              <w:ind w:left="2" w:firstLine="0"/>
              <w:jc w:val="both"/>
              <w:rPr>
                <w:rFonts w:cs="Times New Roman"/>
                <w:sz w:val="18"/>
                <w:szCs w:val="18"/>
              </w:rPr>
            </w:pPr>
            <w:r>
              <w:rPr>
                <w:rFonts w:cs="Times New Roman" w:hint="eastAsia"/>
                <w:sz w:val="18"/>
                <w:szCs w:val="18"/>
              </w:rPr>
              <w:t>表示货币的代码</w:t>
            </w:r>
          </w:p>
          <w:p w14:paraId="30E59BD6" w14:textId="77777777" w:rsidR="007C6BF0" w:rsidRDefault="00000000">
            <w:pPr>
              <w:spacing w:after="0" w:line="240" w:lineRule="auto"/>
              <w:ind w:left="2" w:firstLine="0"/>
              <w:jc w:val="both"/>
              <w:rPr>
                <w:rFonts w:cs="Times New Roman"/>
                <w:sz w:val="18"/>
                <w:szCs w:val="18"/>
              </w:rPr>
            </w:pPr>
            <w:r>
              <w:rPr>
                <w:rFonts w:cs="Times New Roman"/>
                <w:sz w:val="18"/>
                <w:szCs w:val="18"/>
              </w:rPr>
              <w:t>https://std.samr.gov.cn/gb/search/gbDetailed?id=F159DFC2A96F47EFE05397BE0A0AF334</w:t>
            </w:r>
          </w:p>
          <w:p w14:paraId="73983974" w14:textId="77777777" w:rsidR="007C6BF0" w:rsidRDefault="00000000">
            <w:pPr>
              <w:spacing w:after="0" w:line="240" w:lineRule="auto"/>
              <w:ind w:left="2" w:firstLine="0"/>
              <w:jc w:val="both"/>
              <w:rPr>
                <w:rFonts w:cs="Times New Roman"/>
                <w:sz w:val="18"/>
                <w:szCs w:val="18"/>
              </w:rPr>
            </w:pPr>
            <w:r>
              <w:rPr>
                <w:rFonts w:cs="Times New Roman" w:hint="eastAsia"/>
                <w:sz w:val="18"/>
                <w:szCs w:val="18"/>
              </w:rPr>
              <w:t>电子政务数据元</w:t>
            </w:r>
            <w:r>
              <w:rPr>
                <w:rFonts w:cs="Times New Roman"/>
                <w:sz w:val="18"/>
                <w:szCs w:val="18"/>
              </w:rPr>
              <w:t xml:space="preserve"> 第2部分：公共数据元目录</w:t>
            </w:r>
          </w:p>
          <w:p w14:paraId="31E119BE" w14:textId="77777777" w:rsidR="007C6BF0" w:rsidRDefault="00000000">
            <w:pPr>
              <w:spacing w:after="0" w:line="259" w:lineRule="auto"/>
              <w:ind w:left="2" w:firstLine="0"/>
              <w:jc w:val="both"/>
              <w:rPr>
                <w:rFonts w:cs="Times New Roman"/>
                <w:sz w:val="18"/>
                <w:szCs w:val="18"/>
              </w:rPr>
            </w:pPr>
            <w:r>
              <w:rPr>
                <w:rFonts w:cs="Times New Roman"/>
                <w:sz w:val="18"/>
                <w:szCs w:val="18"/>
              </w:rPr>
              <w:t>https://std.samr.gov.cn/gb/search/gbDetailed?id=71F772D76E0BD3A7E05397BE0A0AB82A</w:t>
            </w:r>
          </w:p>
        </w:tc>
      </w:tr>
      <w:tr w:rsidR="007C6BF0" w14:paraId="5BB4A091" w14:textId="77777777">
        <w:trPr>
          <w:trHeight w:val="340"/>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1943F558"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14</w:t>
            </w:r>
          </w:p>
        </w:tc>
        <w:tc>
          <w:tcPr>
            <w:tcW w:w="1134" w:type="dxa"/>
            <w:tcBorders>
              <w:top w:val="single" w:sz="4" w:space="0" w:color="000000"/>
              <w:left w:val="single" w:sz="4" w:space="0" w:color="000000"/>
              <w:bottom w:val="single" w:sz="4" w:space="0" w:color="000000"/>
              <w:right w:val="single" w:sz="4" w:space="0" w:color="000000"/>
            </w:tcBorders>
            <w:vAlign w:val="center"/>
          </w:tcPr>
          <w:p w14:paraId="5F27E0B2"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经营范围</w:t>
            </w:r>
          </w:p>
        </w:tc>
        <w:tc>
          <w:tcPr>
            <w:tcW w:w="2693" w:type="dxa"/>
            <w:tcBorders>
              <w:top w:val="single" w:sz="4" w:space="0" w:color="000000"/>
              <w:left w:val="single" w:sz="4" w:space="0" w:color="000000"/>
              <w:bottom w:val="single" w:sz="4" w:space="0" w:color="000000"/>
              <w:right w:val="single" w:sz="4" w:space="0" w:color="000000"/>
            </w:tcBorders>
            <w:vAlign w:val="center"/>
          </w:tcPr>
          <w:p w14:paraId="17E4018E" w14:textId="77777777" w:rsidR="007C6BF0" w:rsidRDefault="00000000">
            <w:pPr>
              <w:spacing w:after="0" w:line="259" w:lineRule="auto"/>
              <w:ind w:left="2" w:firstLine="0"/>
              <w:jc w:val="both"/>
              <w:rPr>
                <w:rFonts w:cs="Times New Roman"/>
                <w:sz w:val="18"/>
                <w:szCs w:val="18"/>
              </w:rPr>
            </w:pPr>
            <w:r>
              <w:rPr>
                <w:rFonts w:cs="Times New Roman"/>
                <w:sz w:val="18"/>
                <w:szCs w:val="18"/>
              </w:rPr>
              <w:t>由法律、法规规定的登记管理部门核发的有效证照或批文上的经营范围、职责、宗旨和业务 范围等。</w:t>
            </w:r>
          </w:p>
        </w:tc>
        <w:tc>
          <w:tcPr>
            <w:tcW w:w="2835" w:type="dxa"/>
            <w:tcBorders>
              <w:top w:val="single" w:sz="4" w:space="0" w:color="000000"/>
              <w:left w:val="single" w:sz="4" w:space="0" w:color="000000"/>
              <w:bottom w:val="single" w:sz="4" w:space="0" w:color="000000"/>
              <w:right w:val="single" w:sz="4" w:space="0" w:color="000000"/>
            </w:tcBorders>
            <w:vAlign w:val="center"/>
          </w:tcPr>
          <w:p w14:paraId="211C65DA"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符合</w:t>
            </w:r>
            <w:r>
              <w:rPr>
                <w:rFonts w:cs="Times New Roman"/>
                <w:sz w:val="18"/>
                <w:szCs w:val="18"/>
              </w:rPr>
              <w:t>GB/T7635.1、GB/T7635.2的要求。</w:t>
            </w:r>
            <w:r>
              <w:rPr>
                <w:rFonts w:cs="Times New Roman"/>
                <w:sz w:val="18"/>
                <w:szCs w:val="18"/>
              </w:rPr>
              <w:br/>
            </w:r>
            <w:r>
              <w:rPr>
                <w:rFonts w:cs="Times New Roman" w:hint="eastAsia"/>
                <w:sz w:val="18"/>
                <w:szCs w:val="18"/>
              </w:rPr>
              <w:t>等同</w:t>
            </w:r>
            <w:r>
              <w:rPr>
                <w:rFonts w:cs="Times New Roman"/>
                <w:sz w:val="18"/>
                <w:szCs w:val="18"/>
              </w:rPr>
              <w:t>GB/T19488.2—2008数据元02024“经营范围”。</w:t>
            </w:r>
          </w:p>
        </w:tc>
        <w:tc>
          <w:tcPr>
            <w:tcW w:w="3260" w:type="dxa"/>
            <w:tcBorders>
              <w:top w:val="single" w:sz="4" w:space="0" w:color="000000"/>
              <w:left w:val="single" w:sz="4" w:space="0" w:color="000000"/>
              <w:bottom w:val="single" w:sz="4" w:space="0" w:color="000000"/>
              <w:right w:val="single" w:sz="4" w:space="0" w:color="000000"/>
            </w:tcBorders>
            <w:vAlign w:val="center"/>
          </w:tcPr>
          <w:p w14:paraId="597C17B0" w14:textId="77777777" w:rsidR="007C6BF0" w:rsidRDefault="00000000">
            <w:pPr>
              <w:spacing w:after="0" w:line="240" w:lineRule="auto"/>
              <w:ind w:left="2" w:firstLine="0"/>
              <w:jc w:val="both"/>
              <w:rPr>
                <w:rFonts w:cs="Times New Roman"/>
                <w:sz w:val="18"/>
                <w:szCs w:val="18"/>
              </w:rPr>
            </w:pPr>
            <w:r>
              <w:rPr>
                <w:rFonts w:cs="Times New Roman" w:hint="eastAsia"/>
                <w:sz w:val="18"/>
                <w:szCs w:val="18"/>
              </w:rPr>
              <w:t>全国主要产品分类与代码</w:t>
            </w:r>
            <w:r>
              <w:rPr>
                <w:rFonts w:cs="Times New Roman"/>
                <w:sz w:val="18"/>
                <w:szCs w:val="18"/>
              </w:rPr>
              <w:t xml:space="preserve"> 第1部分:可运输产品</w:t>
            </w:r>
          </w:p>
          <w:p w14:paraId="08A59D52" w14:textId="77777777" w:rsidR="007C6BF0" w:rsidRDefault="00000000">
            <w:pPr>
              <w:spacing w:after="0" w:line="240" w:lineRule="auto"/>
              <w:ind w:left="2" w:firstLine="0"/>
              <w:jc w:val="both"/>
              <w:rPr>
                <w:rFonts w:cs="Times New Roman"/>
                <w:sz w:val="18"/>
                <w:szCs w:val="18"/>
              </w:rPr>
            </w:pPr>
            <w:r>
              <w:rPr>
                <w:rFonts w:cs="Times New Roman"/>
                <w:sz w:val="18"/>
                <w:szCs w:val="18"/>
              </w:rPr>
              <w:t>https://std.samr.gov.cn/gb/search/gbDetailed?id=71F772D7A4F4D3A7E05397BE0A0AB82A</w:t>
            </w:r>
          </w:p>
          <w:p w14:paraId="54911939" w14:textId="77777777" w:rsidR="007C6BF0" w:rsidRDefault="00000000">
            <w:pPr>
              <w:spacing w:after="0" w:line="240" w:lineRule="auto"/>
              <w:ind w:left="2" w:firstLine="0"/>
              <w:jc w:val="both"/>
              <w:rPr>
                <w:rFonts w:cs="Times New Roman"/>
                <w:sz w:val="18"/>
                <w:szCs w:val="18"/>
              </w:rPr>
            </w:pPr>
            <w:r>
              <w:rPr>
                <w:rFonts w:cs="Times New Roman" w:hint="eastAsia"/>
                <w:sz w:val="18"/>
                <w:szCs w:val="18"/>
              </w:rPr>
              <w:t>全国主要产品分类与代码</w:t>
            </w:r>
            <w:r>
              <w:rPr>
                <w:rFonts w:cs="Times New Roman"/>
                <w:sz w:val="18"/>
                <w:szCs w:val="18"/>
              </w:rPr>
              <w:t xml:space="preserve"> 第2部分:不可运输产品</w:t>
            </w:r>
          </w:p>
          <w:p w14:paraId="5D816FA7" w14:textId="77777777" w:rsidR="007C6BF0" w:rsidRDefault="00000000">
            <w:pPr>
              <w:spacing w:after="0" w:line="240" w:lineRule="auto"/>
              <w:ind w:left="2" w:firstLine="0"/>
              <w:jc w:val="both"/>
              <w:rPr>
                <w:rFonts w:cs="Times New Roman"/>
                <w:sz w:val="18"/>
                <w:szCs w:val="18"/>
              </w:rPr>
            </w:pPr>
            <w:r>
              <w:rPr>
                <w:rFonts w:cs="Times New Roman"/>
                <w:sz w:val="18"/>
                <w:szCs w:val="18"/>
              </w:rPr>
              <w:t>https://std.samr.gov.cn/gb/search/gbDetailed?id=71F772D7B7F3D3A7E05397BE0A0AB82A</w:t>
            </w:r>
          </w:p>
          <w:p w14:paraId="49A5529A" w14:textId="77777777" w:rsidR="007C6BF0" w:rsidRDefault="00000000">
            <w:pPr>
              <w:spacing w:after="0" w:line="240" w:lineRule="auto"/>
              <w:ind w:left="2" w:firstLine="0"/>
              <w:jc w:val="both"/>
              <w:rPr>
                <w:rFonts w:cs="Times New Roman"/>
                <w:sz w:val="18"/>
                <w:szCs w:val="18"/>
              </w:rPr>
            </w:pPr>
            <w:r>
              <w:rPr>
                <w:rFonts w:cs="Times New Roman" w:hint="eastAsia"/>
                <w:sz w:val="18"/>
                <w:szCs w:val="18"/>
              </w:rPr>
              <w:lastRenderedPageBreak/>
              <w:t>电子政务数据元</w:t>
            </w:r>
            <w:r>
              <w:rPr>
                <w:rFonts w:cs="Times New Roman"/>
                <w:sz w:val="18"/>
                <w:szCs w:val="18"/>
              </w:rPr>
              <w:t xml:space="preserve"> 第2部分：公共数据元目录</w:t>
            </w:r>
          </w:p>
          <w:p w14:paraId="665EBE3A" w14:textId="77777777" w:rsidR="007C6BF0" w:rsidRDefault="00000000">
            <w:pPr>
              <w:spacing w:after="0" w:line="259" w:lineRule="auto"/>
              <w:ind w:left="2" w:firstLine="0"/>
              <w:jc w:val="both"/>
              <w:rPr>
                <w:rFonts w:cs="Times New Roman"/>
                <w:sz w:val="18"/>
                <w:szCs w:val="18"/>
              </w:rPr>
            </w:pPr>
            <w:r>
              <w:rPr>
                <w:rFonts w:cs="Times New Roman"/>
                <w:sz w:val="18"/>
                <w:szCs w:val="18"/>
              </w:rPr>
              <w:t>https://std.samr.gov.cn/gb/search/gbDetailed?id=71F772D76E0BD3A7E05397BE0A0AB82A</w:t>
            </w:r>
          </w:p>
        </w:tc>
      </w:tr>
      <w:tr w:rsidR="007C6BF0" w14:paraId="25C70452" w14:textId="77777777">
        <w:trPr>
          <w:trHeight w:val="340"/>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3B80D14A"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lastRenderedPageBreak/>
              <w:t>15</w:t>
            </w:r>
          </w:p>
        </w:tc>
        <w:tc>
          <w:tcPr>
            <w:tcW w:w="1134" w:type="dxa"/>
            <w:tcBorders>
              <w:top w:val="single" w:sz="4" w:space="0" w:color="000000"/>
              <w:left w:val="single" w:sz="4" w:space="0" w:color="000000"/>
              <w:bottom w:val="single" w:sz="4" w:space="0" w:color="000000"/>
              <w:right w:val="single" w:sz="4" w:space="0" w:color="000000"/>
            </w:tcBorders>
            <w:vAlign w:val="center"/>
          </w:tcPr>
          <w:p w14:paraId="57E9CBF6"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登记管理部门名称</w:t>
            </w:r>
          </w:p>
        </w:tc>
        <w:tc>
          <w:tcPr>
            <w:tcW w:w="2693" w:type="dxa"/>
            <w:tcBorders>
              <w:top w:val="single" w:sz="4" w:space="0" w:color="000000"/>
              <w:left w:val="single" w:sz="4" w:space="0" w:color="000000"/>
              <w:bottom w:val="single" w:sz="4" w:space="0" w:color="000000"/>
              <w:right w:val="single" w:sz="4" w:space="0" w:color="000000"/>
            </w:tcBorders>
            <w:vAlign w:val="center"/>
          </w:tcPr>
          <w:p w14:paraId="3F429288" w14:textId="77777777" w:rsidR="007C6BF0" w:rsidRDefault="00000000">
            <w:pPr>
              <w:spacing w:after="0" w:line="259" w:lineRule="auto"/>
              <w:ind w:left="2" w:firstLine="0"/>
              <w:jc w:val="both"/>
              <w:rPr>
                <w:rFonts w:cs="Times New Roman"/>
                <w:sz w:val="18"/>
                <w:szCs w:val="18"/>
              </w:rPr>
            </w:pPr>
            <w:r>
              <w:rPr>
                <w:rFonts w:cs="Times New Roman"/>
                <w:sz w:val="18"/>
                <w:szCs w:val="18"/>
              </w:rPr>
              <w:t>指企业核准注册登记机关的名称,机构编制赋码机关的名称,事业单位登记管理机关的名 称 ,社会团体登记机关的名称,其他合法的注册或登记管理机构的名称。 应填写全称。</w:t>
            </w:r>
          </w:p>
        </w:tc>
        <w:tc>
          <w:tcPr>
            <w:tcW w:w="2835" w:type="dxa"/>
            <w:tcBorders>
              <w:top w:val="single" w:sz="4" w:space="0" w:color="000000"/>
              <w:left w:val="single" w:sz="4" w:space="0" w:color="000000"/>
              <w:bottom w:val="single" w:sz="4" w:space="0" w:color="000000"/>
              <w:right w:val="single" w:sz="4" w:space="0" w:color="000000"/>
            </w:tcBorders>
            <w:vAlign w:val="center"/>
          </w:tcPr>
          <w:p w14:paraId="77FC300A"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符合</w:t>
            </w:r>
            <w:r>
              <w:rPr>
                <w:rFonts w:cs="Times New Roman"/>
                <w:sz w:val="18"/>
                <w:szCs w:val="18"/>
              </w:rPr>
              <w:t>GB/T 36104—2018数据元“登记管理部门名称”</w:t>
            </w:r>
            <w:r>
              <w:rPr>
                <w:rFonts w:cs="Times New Roman" w:hint="eastAsia"/>
                <w:sz w:val="18"/>
                <w:szCs w:val="18"/>
              </w:rPr>
              <w:t>。</w:t>
            </w:r>
          </w:p>
        </w:tc>
        <w:tc>
          <w:tcPr>
            <w:tcW w:w="3260" w:type="dxa"/>
            <w:tcBorders>
              <w:top w:val="single" w:sz="4" w:space="0" w:color="000000"/>
              <w:left w:val="single" w:sz="4" w:space="0" w:color="000000"/>
              <w:bottom w:val="single" w:sz="4" w:space="0" w:color="000000"/>
              <w:right w:val="single" w:sz="4" w:space="0" w:color="000000"/>
            </w:tcBorders>
            <w:vAlign w:val="center"/>
          </w:tcPr>
          <w:p w14:paraId="20CBD829" w14:textId="77777777" w:rsidR="007C6BF0" w:rsidRDefault="00000000">
            <w:pPr>
              <w:spacing w:after="0" w:line="240" w:lineRule="auto"/>
              <w:ind w:left="2" w:firstLine="0"/>
              <w:jc w:val="both"/>
              <w:rPr>
                <w:rFonts w:cs="Times New Roman"/>
                <w:sz w:val="18"/>
                <w:szCs w:val="18"/>
              </w:rPr>
            </w:pPr>
            <w:r>
              <w:rPr>
                <w:rFonts w:cs="Times New Roman" w:hint="eastAsia"/>
                <w:sz w:val="18"/>
                <w:szCs w:val="18"/>
              </w:rPr>
              <w:t>法人和其他组织统一社会信用代码基础数据元</w:t>
            </w:r>
          </w:p>
          <w:p w14:paraId="47305F5B" w14:textId="77777777" w:rsidR="007C6BF0" w:rsidRDefault="00000000">
            <w:pPr>
              <w:spacing w:after="0" w:line="259" w:lineRule="auto"/>
              <w:ind w:left="2" w:firstLine="0"/>
              <w:jc w:val="both"/>
              <w:rPr>
                <w:rFonts w:cs="Times New Roman"/>
                <w:sz w:val="18"/>
                <w:szCs w:val="18"/>
              </w:rPr>
            </w:pPr>
            <w:r>
              <w:rPr>
                <w:rFonts w:cs="Times New Roman"/>
                <w:sz w:val="18"/>
                <w:szCs w:val="18"/>
              </w:rPr>
              <w:t>https://std.samr.gov.cn/gb/search/gbDetailed?id=71F772D82D63D3A7E05397BE0A0AB82A</w:t>
            </w:r>
          </w:p>
        </w:tc>
      </w:tr>
      <w:tr w:rsidR="007C6BF0" w14:paraId="73FF2F07" w14:textId="77777777">
        <w:trPr>
          <w:trHeight w:val="340"/>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5EFD8498"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16</w:t>
            </w:r>
          </w:p>
        </w:tc>
        <w:tc>
          <w:tcPr>
            <w:tcW w:w="1134" w:type="dxa"/>
            <w:tcBorders>
              <w:top w:val="single" w:sz="4" w:space="0" w:color="000000"/>
              <w:left w:val="single" w:sz="4" w:space="0" w:color="000000"/>
              <w:bottom w:val="single" w:sz="4" w:space="0" w:color="000000"/>
              <w:right w:val="single" w:sz="4" w:space="0" w:color="000000"/>
            </w:tcBorders>
            <w:vAlign w:val="center"/>
          </w:tcPr>
          <w:p w14:paraId="3ED4AE02"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登记业务类型</w:t>
            </w:r>
          </w:p>
        </w:tc>
        <w:tc>
          <w:tcPr>
            <w:tcW w:w="2693" w:type="dxa"/>
            <w:tcBorders>
              <w:top w:val="single" w:sz="4" w:space="0" w:color="000000"/>
              <w:left w:val="single" w:sz="4" w:space="0" w:color="000000"/>
              <w:bottom w:val="single" w:sz="4" w:space="0" w:color="000000"/>
              <w:right w:val="single" w:sz="4" w:space="0" w:color="000000"/>
            </w:tcBorders>
            <w:vAlign w:val="center"/>
          </w:tcPr>
          <w:p w14:paraId="0024670F" w14:textId="77777777" w:rsidR="007C6BF0" w:rsidRDefault="00000000">
            <w:pPr>
              <w:spacing w:after="0" w:line="259" w:lineRule="auto"/>
              <w:ind w:left="2" w:firstLine="0"/>
              <w:jc w:val="both"/>
              <w:rPr>
                <w:rFonts w:cs="Times New Roman"/>
                <w:sz w:val="18"/>
                <w:szCs w:val="18"/>
              </w:rPr>
            </w:pPr>
            <w:r>
              <w:rPr>
                <w:rFonts w:cs="Times New Roman"/>
                <w:sz w:val="18"/>
                <w:szCs w:val="18"/>
              </w:rPr>
              <w:t>法人和其他组织至登记管理部门所办理业务的类型。</w:t>
            </w:r>
          </w:p>
        </w:tc>
        <w:tc>
          <w:tcPr>
            <w:tcW w:w="2835" w:type="dxa"/>
            <w:tcBorders>
              <w:top w:val="single" w:sz="4" w:space="0" w:color="000000"/>
              <w:left w:val="single" w:sz="4" w:space="0" w:color="000000"/>
              <w:bottom w:val="single" w:sz="4" w:space="0" w:color="000000"/>
              <w:right w:val="single" w:sz="4" w:space="0" w:color="000000"/>
            </w:tcBorders>
            <w:vAlign w:val="center"/>
          </w:tcPr>
          <w:p w14:paraId="0F92663F"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符合</w:t>
            </w:r>
            <w:r>
              <w:rPr>
                <w:rFonts w:cs="Times New Roman"/>
                <w:sz w:val="18"/>
                <w:szCs w:val="18"/>
              </w:rPr>
              <w:t>GB/T 36104—2018数据元“登记业务类型”</w:t>
            </w:r>
          </w:p>
        </w:tc>
        <w:tc>
          <w:tcPr>
            <w:tcW w:w="3260" w:type="dxa"/>
            <w:tcBorders>
              <w:top w:val="single" w:sz="4" w:space="0" w:color="000000"/>
              <w:left w:val="single" w:sz="4" w:space="0" w:color="000000"/>
              <w:bottom w:val="single" w:sz="4" w:space="0" w:color="000000"/>
              <w:right w:val="single" w:sz="4" w:space="0" w:color="000000"/>
            </w:tcBorders>
            <w:vAlign w:val="center"/>
          </w:tcPr>
          <w:p w14:paraId="7E69306A" w14:textId="77777777" w:rsidR="007C6BF0" w:rsidRDefault="00000000">
            <w:pPr>
              <w:spacing w:after="0" w:line="240" w:lineRule="auto"/>
              <w:ind w:left="2" w:firstLine="0"/>
              <w:jc w:val="both"/>
              <w:rPr>
                <w:rFonts w:cs="Times New Roman"/>
                <w:sz w:val="18"/>
                <w:szCs w:val="18"/>
              </w:rPr>
            </w:pPr>
            <w:r>
              <w:rPr>
                <w:rFonts w:cs="Times New Roman" w:hint="eastAsia"/>
                <w:sz w:val="18"/>
                <w:szCs w:val="18"/>
              </w:rPr>
              <w:t>法人和其他组织统一社会信用代码基础数据元</w:t>
            </w:r>
          </w:p>
          <w:p w14:paraId="24733D30" w14:textId="77777777" w:rsidR="007C6BF0" w:rsidRDefault="00000000">
            <w:pPr>
              <w:spacing w:after="0" w:line="259" w:lineRule="auto"/>
              <w:ind w:left="2" w:firstLine="0"/>
              <w:jc w:val="both"/>
              <w:rPr>
                <w:rFonts w:cs="Times New Roman"/>
                <w:sz w:val="18"/>
                <w:szCs w:val="18"/>
              </w:rPr>
            </w:pPr>
            <w:r>
              <w:rPr>
                <w:rFonts w:cs="Times New Roman"/>
                <w:sz w:val="18"/>
                <w:szCs w:val="18"/>
              </w:rPr>
              <w:t>https://std.samr.gov.cn/gb/search/gbDetailed?id=71F772D82D63D3A7E05397BE0A0AB82A</w:t>
            </w:r>
          </w:p>
        </w:tc>
      </w:tr>
      <w:tr w:rsidR="007C6BF0" w14:paraId="097E8182" w14:textId="77777777">
        <w:trPr>
          <w:trHeight w:val="340"/>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1FBC2285"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17</w:t>
            </w:r>
          </w:p>
        </w:tc>
        <w:tc>
          <w:tcPr>
            <w:tcW w:w="1134" w:type="dxa"/>
            <w:tcBorders>
              <w:top w:val="single" w:sz="4" w:space="0" w:color="000000"/>
              <w:left w:val="single" w:sz="4" w:space="0" w:color="000000"/>
              <w:bottom w:val="single" w:sz="4" w:space="0" w:color="000000"/>
              <w:right w:val="single" w:sz="4" w:space="0" w:color="000000"/>
            </w:tcBorders>
            <w:vAlign w:val="center"/>
          </w:tcPr>
          <w:p w14:paraId="0F850F47"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状态</w:t>
            </w:r>
          </w:p>
        </w:tc>
        <w:tc>
          <w:tcPr>
            <w:tcW w:w="2693" w:type="dxa"/>
            <w:tcBorders>
              <w:top w:val="single" w:sz="4" w:space="0" w:color="000000"/>
              <w:left w:val="single" w:sz="4" w:space="0" w:color="000000"/>
              <w:bottom w:val="single" w:sz="4" w:space="0" w:color="000000"/>
              <w:right w:val="single" w:sz="4" w:space="0" w:color="000000"/>
            </w:tcBorders>
            <w:vAlign w:val="center"/>
          </w:tcPr>
          <w:p w14:paraId="7EA7CACA" w14:textId="77777777" w:rsidR="007C6BF0" w:rsidRDefault="00000000">
            <w:pPr>
              <w:spacing w:after="0" w:line="259" w:lineRule="auto"/>
              <w:ind w:left="2" w:firstLine="0"/>
              <w:jc w:val="both"/>
              <w:rPr>
                <w:rFonts w:cs="Times New Roman"/>
                <w:sz w:val="18"/>
                <w:szCs w:val="18"/>
              </w:rPr>
            </w:pPr>
            <w:r>
              <w:rPr>
                <w:rFonts w:cs="Times New Roman"/>
                <w:sz w:val="18"/>
                <w:szCs w:val="18"/>
              </w:rPr>
              <w:t>法人和其他组织经营或运行的状况描述</w:t>
            </w:r>
          </w:p>
        </w:tc>
        <w:tc>
          <w:tcPr>
            <w:tcW w:w="2835" w:type="dxa"/>
            <w:tcBorders>
              <w:top w:val="single" w:sz="4" w:space="0" w:color="000000"/>
              <w:left w:val="single" w:sz="4" w:space="0" w:color="000000"/>
              <w:bottom w:val="single" w:sz="4" w:space="0" w:color="000000"/>
              <w:right w:val="single" w:sz="4" w:space="0" w:color="000000"/>
            </w:tcBorders>
            <w:vAlign w:val="center"/>
          </w:tcPr>
          <w:p w14:paraId="061BA9D6"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符合</w:t>
            </w:r>
            <w:r>
              <w:rPr>
                <w:rFonts w:cs="Times New Roman"/>
                <w:sz w:val="18"/>
                <w:szCs w:val="18"/>
              </w:rPr>
              <w:t>GB/T 36104—2018数据元</w:t>
            </w:r>
            <w:r>
              <w:rPr>
                <w:rFonts w:cs="Times New Roman" w:hint="eastAsia"/>
                <w:sz w:val="18"/>
                <w:szCs w:val="18"/>
              </w:rPr>
              <w:t>0015</w:t>
            </w:r>
            <w:r>
              <w:rPr>
                <w:rFonts w:cs="Times New Roman"/>
                <w:sz w:val="18"/>
                <w:szCs w:val="18"/>
              </w:rPr>
              <w:t>“状态”</w:t>
            </w:r>
          </w:p>
        </w:tc>
        <w:tc>
          <w:tcPr>
            <w:tcW w:w="3260" w:type="dxa"/>
            <w:tcBorders>
              <w:top w:val="single" w:sz="4" w:space="0" w:color="000000"/>
              <w:left w:val="single" w:sz="4" w:space="0" w:color="000000"/>
              <w:bottom w:val="single" w:sz="4" w:space="0" w:color="000000"/>
              <w:right w:val="single" w:sz="4" w:space="0" w:color="000000"/>
            </w:tcBorders>
            <w:vAlign w:val="center"/>
          </w:tcPr>
          <w:p w14:paraId="6E4F335B" w14:textId="77777777" w:rsidR="007C6BF0" w:rsidRDefault="00000000">
            <w:pPr>
              <w:spacing w:after="0" w:line="240" w:lineRule="auto"/>
              <w:ind w:left="2" w:firstLine="0"/>
              <w:jc w:val="both"/>
              <w:rPr>
                <w:rFonts w:cs="Times New Roman"/>
                <w:sz w:val="18"/>
                <w:szCs w:val="18"/>
              </w:rPr>
            </w:pPr>
            <w:r>
              <w:rPr>
                <w:rFonts w:cs="Times New Roman"/>
                <w:sz w:val="18"/>
                <w:szCs w:val="18"/>
              </w:rPr>
              <w:t>法人和其他组织统一社会信用代码基础数据元</w:t>
            </w:r>
          </w:p>
          <w:p w14:paraId="6F72283C" w14:textId="77777777" w:rsidR="007C6BF0" w:rsidRDefault="00000000">
            <w:pPr>
              <w:spacing w:after="0" w:line="259" w:lineRule="auto"/>
              <w:ind w:left="2" w:firstLine="0"/>
              <w:jc w:val="both"/>
              <w:rPr>
                <w:rFonts w:cs="Times New Roman"/>
                <w:sz w:val="18"/>
                <w:szCs w:val="18"/>
              </w:rPr>
            </w:pPr>
            <w:r>
              <w:rPr>
                <w:rFonts w:cs="Times New Roman"/>
                <w:sz w:val="18"/>
                <w:szCs w:val="18"/>
              </w:rPr>
              <w:t>https://std.samr.gov.cn/gb/search/gbDetailed?id=71F772D82D63D3A7E05397BE0A0AB82A</w:t>
            </w:r>
          </w:p>
        </w:tc>
      </w:tr>
      <w:tr w:rsidR="007C6BF0" w14:paraId="739757F5" w14:textId="77777777">
        <w:trPr>
          <w:trHeight w:val="340"/>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553B0781"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18</w:t>
            </w:r>
          </w:p>
        </w:tc>
        <w:tc>
          <w:tcPr>
            <w:tcW w:w="1134" w:type="dxa"/>
            <w:tcBorders>
              <w:top w:val="single" w:sz="4" w:space="0" w:color="000000"/>
              <w:left w:val="single" w:sz="4" w:space="0" w:color="000000"/>
              <w:bottom w:val="single" w:sz="4" w:space="0" w:color="000000"/>
              <w:right w:val="single" w:sz="4" w:space="0" w:color="000000"/>
            </w:tcBorders>
            <w:vAlign w:val="center"/>
          </w:tcPr>
          <w:p w14:paraId="549BD14E"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职务</w:t>
            </w:r>
          </w:p>
        </w:tc>
        <w:tc>
          <w:tcPr>
            <w:tcW w:w="2693" w:type="dxa"/>
            <w:tcBorders>
              <w:top w:val="single" w:sz="4" w:space="0" w:color="000000"/>
              <w:left w:val="single" w:sz="4" w:space="0" w:color="000000"/>
              <w:bottom w:val="single" w:sz="4" w:space="0" w:color="000000"/>
              <w:right w:val="single" w:sz="4" w:space="0" w:color="000000"/>
            </w:tcBorders>
            <w:vAlign w:val="center"/>
          </w:tcPr>
          <w:p w14:paraId="78B97752" w14:textId="77777777" w:rsidR="007C6BF0" w:rsidRDefault="00000000">
            <w:pPr>
              <w:spacing w:after="0" w:line="259" w:lineRule="auto"/>
              <w:ind w:left="2" w:firstLine="0"/>
              <w:jc w:val="both"/>
              <w:rPr>
                <w:rFonts w:cs="Times New Roman"/>
                <w:sz w:val="18"/>
                <w:szCs w:val="18"/>
              </w:rPr>
            </w:pPr>
            <w:r>
              <w:rPr>
                <w:rFonts w:cs="Times New Roman"/>
                <w:sz w:val="18"/>
                <w:szCs w:val="18"/>
              </w:rPr>
              <w:t>个人担任党派职务 、行政职务和社会团体职务的具体名称 。</w:t>
            </w:r>
          </w:p>
        </w:tc>
        <w:tc>
          <w:tcPr>
            <w:tcW w:w="2835" w:type="dxa"/>
            <w:tcBorders>
              <w:top w:val="single" w:sz="4" w:space="0" w:color="000000"/>
              <w:left w:val="single" w:sz="4" w:space="0" w:color="000000"/>
              <w:bottom w:val="single" w:sz="4" w:space="0" w:color="000000"/>
              <w:right w:val="single" w:sz="4" w:space="0" w:color="000000"/>
            </w:tcBorders>
            <w:vAlign w:val="center"/>
          </w:tcPr>
          <w:p w14:paraId="7E238AC2"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符合GB/T12403中对的干部职务名称。</w:t>
            </w:r>
          </w:p>
        </w:tc>
        <w:tc>
          <w:tcPr>
            <w:tcW w:w="3260" w:type="dxa"/>
            <w:tcBorders>
              <w:top w:val="single" w:sz="4" w:space="0" w:color="000000"/>
              <w:left w:val="single" w:sz="4" w:space="0" w:color="000000"/>
              <w:bottom w:val="single" w:sz="4" w:space="0" w:color="000000"/>
              <w:right w:val="single" w:sz="4" w:space="0" w:color="000000"/>
            </w:tcBorders>
            <w:vAlign w:val="center"/>
          </w:tcPr>
          <w:p w14:paraId="348F2BFD"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干部职务名称代码</w:t>
            </w:r>
            <w:r>
              <w:rPr>
                <w:rFonts w:cs="Times New Roman" w:hint="eastAsia"/>
                <w:sz w:val="18"/>
                <w:szCs w:val="18"/>
              </w:rPr>
              <w:br/>
              <w:t>https://std.samr.gov.cn/gb/search/gbDetailed?id=71F772D762F6D3A7E05397BE0A0AB82A</w:t>
            </w:r>
          </w:p>
        </w:tc>
      </w:tr>
      <w:tr w:rsidR="007C6BF0" w14:paraId="152D457F" w14:textId="77777777">
        <w:trPr>
          <w:trHeight w:val="340"/>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1016440C"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19</w:t>
            </w:r>
          </w:p>
        </w:tc>
        <w:tc>
          <w:tcPr>
            <w:tcW w:w="1134" w:type="dxa"/>
            <w:tcBorders>
              <w:top w:val="single" w:sz="4" w:space="0" w:color="000000"/>
              <w:left w:val="single" w:sz="4" w:space="0" w:color="000000"/>
              <w:bottom w:val="single" w:sz="4" w:space="0" w:color="000000"/>
              <w:right w:val="single" w:sz="4" w:space="0" w:color="000000"/>
            </w:tcBorders>
            <w:vAlign w:val="center"/>
          </w:tcPr>
          <w:p w14:paraId="413D4585"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职务代码</w:t>
            </w:r>
          </w:p>
        </w:tc>
        <w:tc>
          <w:tcPr>
            <w:tcW w:w="2693" w:type="dxa"/>
            <w:tcBorders>
              <w:top w:val="single" w:sz="4" w:space="0" w:color="000000"/>
              <w:left w:val="single" w:sz="4" w:space="0" w:color="000000"/>
              <w:bottom w:val="single" w:sz="4" w:space="0" w:color="000000"/>
              <w:right w:val="single" w:sz="4" w:space="0" w:color="000000"/>
            </w:tcBorders>
            <w:vAlign w:val="center"/>
          </w:tcPr>
          <w:p w14:paraId="66A0CBE4" w14:textId="77777777" w:rsidR="007C6BF0" w:rsidRDefault="00000000">
            <w:pPr>
              <w:spacing w:after="0" w:line="259" w:lineRule="auto"/>
              <w:ind w:left="2" w:firstLine="0"/>
              <w:jc w:val="both"/>
              <w:rPr>
                <w:rFonts w:cs="Times New Roman"/>
                <w:sz w:val="18"/>
                <w:szCs w:val="18"/>
              </w:rPr>
            </w:pPr>
            <w:r>
              <w:rPr>
                <w:rFonts w:cs="Times New Roman"/>
                <w:sz w:val="18"/>
                <w:szCs w:val="18"/>
              </w:rPr>
              <w:t>干部的职务代码 。</w:t>
            </w:r>
          </w:p>
        </w:tc>
        <w:tc>
          <w:tcPr>
            <w:tcW w:w="2835" w:type="dxa"/>
            <w:tcBorders>
              <w:top w:val="single" w:sz="4" w:space="0" w:color="000000"/>
              <w:left w:val="single" w:sz="4" w:space="0" w:color="000000"/>
              <w:bottom w:val="single" w:sz="4" w:space="0" w:color="000000"/>
              <w:right w:val="single" w:sz="4" w:space="0" w:color="000000"/>
            </w:tcBorders>
            <w:vAlign w:val="center"/>
          </w:tcPr>
          <w:p w14:paraId="41BADC18"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符合GB/T12403中对的干部职务代码。</w:t>
            </w:r>
          </w:p>
        </w:tc>
        <w:tc>
          <w:tcPr>
            <w:tcW w:w="3260" w:type="dxa"/>
            <w:tcBorders>
              <w:top w:val="single" w:sz="4" w:space="0" w:color="000000"/>
              <w:left w:val="single" w:sz="4" w:space="0" w:color="000000"/>
              <w:bottom w:val="single" w:sz="4" w:space="0" w:color="000000"/>
              <w:right w:val="single" w:sz="4" w:space="0" w:color="000000"/>
            </w:tcBorders>
            <w:vAlign w:val="center"/>
          </w:tcPr>
          <w:p w14:paraId="389A5EA2"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干部职务名称代码</w:t>
            </w:r>
            <w:r>
              <w:rPr>
                <w:rFonts w:cs="Times New Roman" w:hint="eastAsia"/>
                <w:sz w:val="18"/>
                <w:szCs w:val="18"/>
              </w:rPr>
              <w:br/>
              <w:t>https://std.samr.gov.cn/gb/search/gbDetailed?id=71F772D762F6D3A7E05397BE0A0AB82A</w:t>
            </w:r>
          </w:p>
        </w:tc>
      </w:tr>
      <w:tr w:rsidR="007C6BF0" w14:paraId="6176EF11" w14:textId="77777777">
        <w:trPr>
          <w:trHeight w:val="340"/>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04CFC80C"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lastRenderedPageBreak/>
              <w:t>20</w:t>
            </w:r>
          </w:p>
        </w:tc>
        <w:tc>
          <w:tcPr>
            <w:tcW w:w="1134" w:type="dxa"/>
            <w:tcBorders>
              <w:top w:val="single" w:sz="4" w:space="0" w:color="000000"/>
              <w:left w:val="single" w:sz="4" w:space="0" w:color="000000"/>
              <w:bottom w:val="single" w:sz="4" w:space="0" w:color="000000"/>
              <w:right w:val="single" w:sz="4" w:space="0" w:color="000000"/>
            </w:tcBorders>
            <w:vAlign w:val="center"/>
          </w:tcPr>
          <w:p w14:paraId="323A1C99"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中信股权分类</w:t>
            </w:r>
          </w:p>
        </w:tc>
        <w:tc>
          <w:tcPr>
            <w:tcW w:w="2693" w:type="dxa"/>
            <w:tcBorders>
              <w:top w:val="single" w:sz="4" w:space="0" w:color="000000"/>
              <w:left w:val="single" w:sz="4" w:space="0" w:color="000000"/>
              <w:bottom w:val="single" w:sz="4" w:space="0" w:color="000000"/>
              <w:right w:val="single" w:sz="4" w:space="0" w:color="000000"/>
            </w:tcBorders>
            <w:vAlign w:val="center"/>
          </w:tcPr>
          <w:p w14:paraId="7A67E1CF"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依据中信集团各子公司并表及参股关系划分。</w:t>
            </w:r>
          </w:p>
        </w:tc>
        <w:tc>
          <w:tcPr>
            <w:tcW w:w="2835" w:type="dxa"/>
            <w:tcBorders>
              <w:top w:val="single" w:sz="4" w:space="0" w:color="000000"/>
              <w:left w:val="single" w:sz="4" w:space="0" w:color="000000"/>
              <w:bottom w:val="single" w:sz="4" w:space="0" w:color="000000"/>
              <w:right w:val="single" w:sz="4" w:space="0" w:color="000000"/>
            </w:tcBorders>
            <w:vAlign w:val="center"/>
          </w:tcPr>
          <w:p w14:paraId="7E4EC64B" w14:textId="77777777" w:rsidR="007C6BF0" w:rsidRDefault="00000000">
            <w:pPr>
              <w:widowControl w:val="0"/>
              <w:spacing w:after="0" w:line="240" w:lineRule="auto"/>
              <w:ind w:left="0" w:firstLine="0"/>
              <w:jc w:val="both"/>
              <w:rPr>
                <w:rFonts w:cs="Times New Roman"/>
                <w:sz w:val="18"/>
                <w:szCs w:val="18"/>
              </w:rPr>
            </w:pPr>
            <w:r>
              <w:rPr>
                <w:rFonts w:cs="Times New Roman"/>
                <w:sz w:val="18"/>
                <w:szCs w:val="18"/>
              </w:rPr>
              <w:t>1.中信集团全级次并表子公司。</w:t>
            </w:r>
          </w:p>
          <w:p w14:paraId="2F1A3471" w14:textId="77777777" w:rsidR="007C6BF0" w:rsidRDefault="00000000">
            <w:pPr>
              <w:widowControl w:val="0"/>
              <w:spacing w:after="0" w:line="240" w:lineRule="auto"/>
              <w:ind w:left="0" w:firstLine="0"/>
              <w:jc w:val="both"/>
              <w:rPr>
                <w:rFonts w:cs="Times New Roman"/>
                <w:sz w:val="18"/>
                <w:szCs w:val="18"/>
              </w:rPr>
            </w:pPr>
            <w:r>
              <w:rPr>
                <w:rFonts w:cs="Times New Roman"/>
                <w:sz w:val="18"/>
                <w:szCs w:val="18"/>
              </w:rPr>
              <w:t>2.中信集团直接投资或由下属各级并表子公司直接投资的参股公司（不限持股比例）。</w:t>
            </w:r>
          </w:p>
          <w:p w14:paraId="1B5A9D02" w14:textId="77777777" w:rsidR="007C6BF0" w:rsidRDefault="00000000">
            <w:pPr>
              <w:spacing w:after="0" w:line="259" w:lineRule="auto"/>
              <w:ind w:left="2" w:firstLine="0"/>
              <w:jc w:val="both"/>
              <w:rPr>
                <w:rFonts w:cs="Times New Roman"/>
                <w:sz w:val="18"/>
                <w:szCs w:val="18"/>
              </w:rPr>
            </w:pPr>
            <w:r>
              <w:rPr>
                <w:rFonts w:cs="Times New Roman"/>
                <w:sz w:val="18"/>
                <w:szCs w:val="18"/>
              </w:rPr>
              <w:t>3.第2款中参股公司的下属各级并表子公司（不包括参股公司的参股公司</w:t>
            </w:r>
          </w:p>
        </w:tc>
        <w:tc>
          <w:tcPr>
            <w:tcW w:w="3260" w:type="dxa"/>
            <w:tcBorders>
              <w:top w:val="single" w:sz="4" w:space="0" w:color="000000"/>
              <w:left w:val="single" w:sz="4" w:space="0" w:color="000000"/>
              <w:bottom w:val="single" w:sz="4" w:space="0" w:color="000000"/>
              <w:right w:val="single" w:sz="4" w:space="0" w:color="000000"/>
            </w:tcBorders>
            <w:vAlign w:val="center"/>
          </w:tcPr>
          <w:p w14:paraId="7E4613EA" w14:textId="77777777" w:rsidR="007C6BF0" w:rsidRDefault="007C6BF0">
            <w:pPr>
              <w:spacing w:after="0" w:line="259" w:lineRule="auto"/>
              <w:ind w:left="2" w:firstLine="0"/>
              <w:jc w:val="both"/>
              <w:rPr>
                <w:rFonts w:cs="Times New Roman"/>
                <w:sz w:val="18"/>
                <w:szCs w:val="18"/>
              </w:rPr>
            </w:pPr>
          </w:p>
        </w:tc>
      </w:tr>
      <w:tr w:rsidR="007C6BF0" w14:paraId="05E78B60" w14:textId="77777777">
        <w:trPr>
          <w:trHeight w:val="340"/>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2ABE5125"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21</w:t>
            </w:r>
          </w:p>
        </w:tc>
        <w:tc>
          <w:tcPr>
            <w:tcW w:w="1134" w:type="dxa"/>
            <w:tcBorders>
              <w:top w:val="single" w:sz="4" w:space="0" w:color="000000"/>
              <w:left w:val="single" w:sz="4" w:space="0" w:color="000000"/>
              <w:bottom w:val="single" w:sz="4" w:space="0" w:color="000000"/>
              <w:right w:val="single" w:sz="4" w:space="0" w:color="000000"/>
            </w:tcBorders>
            <w:vAlign w:val="center"/>
          </w:tcPr>
          <w:p w14:paraId="623BB67B"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是否上市</w:t>
            </w:r>
          </w:p>
        </w:tc>
        <w:tc>
          <w:tcPr>
            <w:tcW w:w="2693" w:type="dxa"/>
            <w:tcBorders>
              <w:top w:val="single" w:sz="4" w:space="0" w:color="000000"/>
              <w:left w:val="single" w:sz="4" w:space="0" w:color="000000"/>
              <w:bottom w:val="single" w:sz="4" w:space="0" w:color="000000"/>
              <w:right w:val="single" w:sz="4" w:space="0" w:color="000000"/>
            </w:tcBorders>
            <w:vAlign w:val="center"/>
          </w:tcPr>
          <w:p w14:paraId="27D475CF"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区分企业是否上市的标识。</w:t>
            </w:r>
          </w:p>
        </w:tc>
        <w:tc>
          <w:tcPr>
            <w:tcW w:w="2835" w:type="dxa"/>
            <w:tcBorders>
              <w:top w:val="single" w:sz="4" w:space="0" w:color="000000"/>
              <w:left w:val="single" w:sz="4" w:space="0" w:color="000000"/>
              <w:bottom w:val="single" w:sz="4" w:space="0" w:color="000000"/>
              <w:right w:val="single" w:sz="4" w:space="0" w:color="000000"/>
            </w:tcBorders>
            <w:vAlign w:val="center"/>
          </w:tcPr>
          <w:p w14:paraId="1CB859F9" w14:textId="77777777" w:rsidR="007C6BF0" w:rsidRDefault="00000000">
            <w:pPr>
              <w:widowControl w:val="0"/>
              <w:spacing w:after="0" w:line="240" w:lineRule="auto"/>
              <w:ind w:left="0" w:firstLine="0"/>
              <w:jc w:val="both"/>
              <w:rPr>
                <w:rFonts w:cs="Times New Roman"/>
                <w:sz w:val="18"/>
                <w:szCs w:val="18"/>
              </w:rPr>
            </w:pPr>
            <w:r>
              <w:rPr>
                <w:rFonts w:cs="Times New Roman"/>
                <w:sz w:val="18"/>
                <w:szCs w:val="18"/>
              </w:rPr>
              <w:t>1.上市</w:t>
            </w:r>
          </w:p>
          <w:p w14:paraId="67605BC7" w14:textId="77777777" w:rsidR="007C6BF0" w:rsidRDefault="00000000">
            <w:pPr>
              <w:spacing w:after="0" w:line="259" w:lineRule="auto"/>
              <w:ind w:left="2" w:firstLine="0"/>
              <w:jc w:val="both"/>
              <w:rPr>
                <w:rFonts w:cs="Times New Roman"/>
                <w:sz w:val="18"/>
                <w:szCs w:val="18"/>
              </w:rPr>
            </w:pPr>
            <w:r>
              <w:rPr>
                <w:rFonts w:cs="Times New Roman"/>
                <w:sz w:val="18"/>
                <w:szCs w:val="18"/>
              </w:rPr>
              <w:t>2.未上市</w:t>
            </w:r>
          </w:p>
        </w:tc>
        <w:tc>
          <w:tcPr>
            <w:tcW w:w="3260" w:type="dxa"/>
            <w:tcBorders>
              <w:top w:val="single" w:sz="4" w:space="0" w:color="000000"/>
              <w:left w:val="single" w:sz="4" w:space="0" w:color="000000"/>
              <w:bottom w:val="single" w:sz="4" w:space="0" w:color="000000"/>
              <w:right w:val="single" w:sz="4" w:space="0" w:color="000000"/>
            </w:tcBorders>
            <w:vAlign w:val="center"/>
          </w:tcPr>
          <w:p w14:paraId="76ADD594" w14:textId="77777777" w:rsidR="007C6BF0" w:rsidRDefault="007C6BF0">
            <w:pPr>
              <w:spacing w:after="0" w:line="259" w:lineRule="auto"/>
              <w:ind w:left="2" w:firstLine="0"/>
              <w:jc w:val="both"/>
              <w:rPr>
                <w:rFonts w:cs="Times New Roman"/>
                <w:sz w:val="18"/>
                <w:szCs w:val="18"/>
              </w:rPr>
            </w:pPr>
          </w:p>
        </w:tc>
      </w:tr>
      <w:tr w:rsidR="007C6BF0" w14:paraId="03010434" w14:textId="77777777">
        <w:trPr>
          <w:trHeight w:val="340"/>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1EDA980D"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22</w:t>
            </w:r>
          </w:p>
        </w:tc>
        <w:tc>
          <w:tcPr>
            <w:tcW w:w="1134" w:type="dxa"/>
            <w:tcBorders>
              <w:top w:val="single" w:sz="4" w:space="0" w:color="000000"/>
              <w:left w:val="single" w:sz="4" w:space="0" w:color="000000"/>
              <w:bottom w:val="single" w:sz="4" w:space="0" w:color="000000"/>
              <w:right w:val="single" w:sz="4" w:space="0" w:color="000000"/>
            </w:tcBorders>
            <w:vAlign w:val="center"/>
          </w:tcPr>
          <w:p w14:paraId="4307EAB6"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上市板块</w:t>
            </w:r>
          </w:p>
        </w:tc>
        <w:tc>
          <w:tcPr>
            <w:tcW w:w="2693" w:type="dxa"/>
            <w:tcBorders>
              <w:top w:val="single" w:sz="4" w:space="0" w:color="000000"/>
              <w:left w:val="single" w:sz="4" w:space="0" w:color="000000"/>
              <w:bottom w:val="single" w:sz="4" w:space="0" w:color="000000"/>
              <w:right w:val="single" w:sz="4" w:space="0" w:color="000000"/>
            </w:tcBorders>
            <w:vAlign w:val="center"/>
          </w:tcPr>
          <w:p w14:paraId="21C4269B"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区分企业上市板块的标识。</w:t>
            </w:r>
          </w:p>
        </w:tc>
        <w:tc>
          <w:tcPr>
            <w:tcW w:w="2835" w:type="dxa"/>
            <w:tcBorders>
              <w:top w:val="single" w:sz="4" w:space="0" w:color="000000"/>
              <w:left w:val="single" w:sz="4" w:space="0" w:color="000000"/>
              <w:bottom w:val="single" w:sz="4" w:space="0" w:color="000000"/>
              <w:right w:val="single" w:sz="4" w:space="0" w:color="000000"/>
            </w:tcBorders>
            <w:vAlign w:val="center"/>
          </w:tcPr>
          <w:p w14:paraId="7D09BDA7" w14:textId="77777777" w:rsidR="007C6BF0" w:rsidRDefault="00000000">
            <w:pPr>
              <w:widowControl w:val="0"/>
              <w:spacing w:after="0" w:line="240" w:lineRule="auto"/>
              <w:ind w:left="0" w:firstLine="0"/>
              <w:jc w:val="both"/>
              <w:rPr>
                <w:rFonts w:cs="Times New Roman"/>
                <w:sz w:val="18"/>
                <w:szCs w:val="18"/>
              </w:rPr>
            </w:pPr>
            <w:r>
              <w:rPr>
                <w:rFonts w:cs="Times New Roman"/>
                <w:sz w:val="18"/>
                <w:szCs w:val="18"/>
              </w:rPr>
              <w:t>1.A股</w:t>
            </w:r>
          </w:p>
          <w:p w14:paraId="79BDBC74" w14:textId="77777777" w:rsidR="007C6BF0" w:rsidRDefault="00000000">
            <w:pPr>
              <w:widowControl w:val="0"/>
              <w:spacing w:after="0" w:line="240" w:lineRule="auto"/>
              <w:ind w:left="0" w:firstLine="0"/>
              <w:jc w:val="both"/>
              <w:rPr>
                <w:rFonts w:cs="Times New Roman"/>
                <w:sz w:val="18"/>
                <w:szCs w:val="18"/>
              </w:rPr>
            </w:pPr>
            <w:r>
              <w:rPr>
                <w:rFonts w:cs="Times New Roman"/>
                <w:sz w:val="18"/>
                <w:szCs w:val="18"/>
              </w:rPr>
              <w:t>2.B股</w:t>
            </w:r>
          </w:p>
          <w:p w14:paraId="7EF3BA07" w14:textId="77777777" w:rsidR="007C6BF0" w:rsidRDefault="00000000">
            <w:pPr>
              <w:widowControl w:val="0"/>
              <w:spacing w:after="0" w:line="240" w:lineRule="auto"/>
              <w:ind w:left="0" w:firstLine="0"/>
              <w:jc w:val="both"/>
              <w:rPr>
                <w:rFonts w:cs="Times New Roman"/>
                <w:sz w:val="18"/>
                <w:szCs w:val="18"/>
              </w:rPr>
            </w:pPr>
            <w:r>
              <w:rPr>
                <w:rFonts w:cs="Times New Roman"/>
                <w:sz w:val="18"/>
                <w:szCs w:val="18"/>
              </w:rPr>
              <w:t>3.H股</w:t>
            </w:r>
          </w:p>
          <w:p w14:paraId="6734A38A" w14:textId="77777777" w:rsidR="007C6BF0" w:rsidRDefault="00000000">
            <w:pPr>
              <w:widowControl w:val="0"/>
              <w:spacing w:after="0" w:line="240" w:lineRule="auto"/>
              <w:ind w:left="0" w:firstLine="0"/>
              <w:jc w:val="both"/>
              <w:rPr>
                <w:rFonts w:cs="Times New Roman"/>
                <w:sz w:val="18"/>
                <w:szCs w:val="18"/>
              </w:rPr>
            </w:pPr>
            <w:r>
              <w:rPr>
                <w:rFonts w:cs="Times New Roman"/>
                <w:sz w:val="18"/>
                <w:szCs w:val="18"/>
              </w:rPr>
              <w:t>4.N股</w:t>
            </w:r>
          </w:p>
          <w:p w14:paraId="76366BEF" w14:textId="77777777" w:rsidR="007C6BF0" w:rsidRDefault="00000000">
            <w:pPr>
              <w:spacing w:after="0" w:line="259" w:lineRule="auto"/>
              <w:ind w:left="2" w:firstLine="0"/>
              <w:jc w:val="both"/>
              <w:rPr>
                <w:ins w:id="116" w:author="志东" w:date="2023-11-03T11:16:00Z"/>
                <w:rFonts w:cs="Times New Roman"/>
                <w:sz w:val="18"/>
                <w:szCs w:val="18"/>
              </w:rPr>
            </w:pPr>
            <w:r>
              <w:rPr>
                <w:rFonts w:cs="Times New Roman"/>
                <w:sz w:val="18"/>
                <w:szCs w:val="18"/>
              </w:rPr>
              <w:t>5.S股</w:t>
            </w:r>
          </w:p>
          <w:p w14:paraId="6972CEDB" w14:textId="5916EE40" w:rsidR="000A10BA" w:rsidRDefault="000A10BA">
            <w:pPr>
              <w:spacing w:after="0" w:line="259" w:lineRule="auto"/>
              <w:ind w:left="2" w:firstLine="0"/>
              <w:jc w:val="both"/>
              <w:rPr>
                <w:rFonts w:cs="Times New Roman"/>
                <w:sz w:val="18"/>
                <w:szCs w:val="18"/>
              </w:rPr>
            </w:pPr>
            <w:ins w:id="117" w:author="志东" w:date="2023-11-03T11:16:00Z">
              <w:r>
                <w:rPr>
                  <w:rFonts w:cs="Times New Roman" w:hint="eastAsia"/>
                  <w:sz w:val="18"/>
                  <w:szCs w:val="18"/>
                </w:rPr>
                <w:t>6</w:t>
              </w:r>
              <w:r>
                <w:rPr>
                  <w:rFonts w:cs="Times New Roman"/>
                  <w:sz w:val="18"/>
                  <w:szCs w:val="18"/>
                </w:rPr>
                <w:t>.</w:t>
              </w:r>
              <w:r>
                <w:rPr>
                  <w:rFonts w:cs="Times New Roman" w:hint="eastAsia"/>
                  <w:sz w:val="18"/>
                  <w:szCs w:val="18"/>
                </w:rPr>
                <w:t>其他</w:t>
              </w:r>
            </w:ins>
          </w:p>
        </w:tc>
        <w:tc>
          <w:tcPr>
            <w:tcW w:w="3260" w:type="dxa"/>
            <w:tcBorders>
              <w:top w:val="single" w:sz="4" w:space="0" w:color="000000"/>
              <w:left w:val="single" w:sz="4" w:space="0" w:color="000000"/>
              <w:bottom w:val="single" w:sz="4" w:space="0" w:color="000000"/>
              <w:right w:val="single" w:sz="4" w:space="0" w:color="000000"/>
            </w:tcBorders>
            <w:vAlign w:val="center"/>
          </w:tcPr>
          <w:p w14:paraId="74768CB5" w14:textId="77777777" w:rsidR="007C6BF0" w:rsidRDefault="007C6BF0">
            <w:pPr>
              <w:spacing w:after="0" w:line="259" w:lineRule="auto"/>
              <w:ind w:left="2" w:firstLine="0"/>
              <w:jc w:val="both"/>
              <w:rPr>
                <w:rFonts w:cs="Times New Roman"/>
                <w:sz w:val="18"/>
                <w:szCs w:val="18"/>
              </w:rPr>
            </w:pPr>
          </w:p>
        </w:tc>
      </w:tr>
      <w:tr w:rsidR="007C6BF0" w14:paraId="2E2B04D1" w14:textId="77777777">
        <w:trPr>
          <w:trHeight w:val="340"/>
          <w:jc w:val="center"/>
        </w:trPr>
        <w:tc>
          <w:tcPr>
            <w:tcW w:w="533" w:type="dxa"/>
            <w:tcBorders>
              <w:top w:val="single" w:sz="4" w:space="0" w:color="000000"/>
              <w:left w:val="single" w:sz="4" w:space="0" w:color="000000"/>
              <w:bottom w:val="single" w:sz="4" w:space="0" w:color="000000"/>
              <w:right w:val="single" w:sz="4" w:space="0" w:color="000000"/>
            </w:tcBorders>
            <w:vAlign w:val="center"/>
          </w:tcPr>
          <w:p w14:paraId="590AE986"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23</w:t>
            </w:r>
          </w:p>
        </w:tc>
        <w:tc>
          <w:tcPr>
            <w:tcW w:w="1134" w:type="dxa"/>
            <w:tcBorders>
              <w:top w:val="single" w:sz="4" w:space="0" w:color="000000"/>
              <w:left w:val="single" w:sz="4" w:space="0" w:color="000000"/>
              <w:bottom w:val="single" w:sz="4" w:space="0" w:color="000000"/>
              <w:right w:val="single" w:sz="4" w:space="0" w:color="000000"/>
            </w:tcBorders>
            <w:vAlign w:val="center"/>
          </w:tcPr>
          <w:p w14:paraId="12ADA116"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与股东的财务关系</w:t>
            </w:r>
          </w:p>
        </w:tc>
        <w:tc>
          <w:tcPr>
            <w:tcW w:w="2693" w:type="dxa"/>
            <w:tcBorders>
              <w:top w:val="single" w:sz="4" w:space="0" w:color="000000"/>
              <w:left w:val="single" w:sz="4" w:space="0" w:color="000000"/>
              <w:bottom w:val="single" w:sz="4" w:space="0" w:color="000000"/>
              <w:right w:val="single" w:sz="4" w:space="0" w:color="000000"/>
            </w:tcBorders>
            <w:vAlign w:val="center"/>
          </w:tcPr>
          <w:p w14:paraId="2A098696" w14:textId="77777777" w:rsidR="007C6BF0" w:rsidRDefault="00000000">
            <w:pPr>
              <w:spacing w:after="0" w:line="259" w:lineRule="auto"/>
              <w:ind w:left="2" w:firstLine="0"/>
              <w:jc w:val="both"/>
              <w:rPr>
                <w:rFonts w:cs="Times New Roman"/>
                <w:sz w:val="18"/>
                <w:szCs w:val="18"/>
              </w:rPr>
            </w:pPr>
            <w:r>
              <w:rPr>
                <w:rFonts w:cs="Times New Roman" w:hint="eastAsia"/>
                <w:sz w:val="18"/>
                <w:szCs w:val="18"/>
              </w:rPr>
              <w:t>依据中信集团各子公司股东财务关系划分。</w:t>
            </w:r>
          </w:p>
        </w:tc>
        <w:tc>
          <w:tcPr>
            <w:tcW w:w="2835" w:type="dxa"/>
            <w:tcBorders>
              <w:top w:val="single" w:sz="4" w:space="0" w:color="000000"/>
              <w:left w:val="single" w:sz="4" w:space="0" w:color="000000"/>
              <w:bottom w:val="single" w:sz="4" w:space="0" w:color="000000"/>
              <w:right w:val="single" w:sz="4" w:space="0" w:color="000000"/>
            </w:tcBorders>
            <w:vAlign w:val="center"/>
          </w:tcPr>
          <w:p w14:paraId="4A7CE7CE" w14:textId="77777777" w:rsidR="007C6BF0" w:rsidRDefault="00000000">
            <w:pPr>
              <w:widowControl w:val="0"/>
              <w:spacing w:after="0" w:line="240" w:lineRule="auto"/>
              <w:ind w:left="0" w:firstLine="0"/>
              <w:jc w:val="both"/>
              <w:rPr>
                <w:rFonts w:cs="Times New Roman"/>
                <w:sz w:val="18"/>
                <w:szCs w:val="18"/>
              </w:rPr>
            </w:pPr>
            <w:r>
              <w:rPr>
                <w:rFonts w:cs="Times New Roman"/>
                <w:sz w:val="18"/>
                <w:szCs w:val="18"/>
              </w:rPr>
              <w:t>1.子公司</w:t>
            </w:r>
          </w:p>
          <w:p w14:paraId="34D5B655" w14:textId="77777777" w:rsidR="007C6BF0" w:rsidRDefault="00000000">
            <w:pPr>
              <w:widowControl w:val="0"/>
              <w:spacing w:after="0" w:line="240" w:lineRule="auto"/>
              <w:ind w:left="0" w:firstLine="0"/>
              <w:jc w:val="both"/>
              <w:rPr>
                <w:rFonts w:cs="Times New Roman"/>
                <w:sz w:val="18"/>
                <w:szCs w:val="18"/>
              </w:rPr>
            </w:pPr>
            <w:r>
              <w:rPr>
                <w:rFonts w:cs="Times New Roman"/>
                <w:sz w:val="18"/>
                <w:szCs w:val="18"/>
              </w:rPr>
              <w:t>2.联营企业</w:t>
            </w:r>
          </w:p>
          <w:p w14:paraId="05C0B552" w14:textId="77777777" w:rsidR="007C6BF0" w:rsidRDefault="00000000">
            <w:pPr>
              <w:widowControl w:val="0"/>
              <w:spacing w:after="0" w:line="240" w:lineRule="auto"/>
              <w:ind w:left="0" w:firstLine="0"/>
              <w:jc w:val="both"/>
              <w:rPr>
                <w:rFonts w:cs="Times New Roman"/>
                <w:sz w:val="18"/>
                <w:szCs w:val="18"/>
              </w:rPr>
            </w:pPr>
            <w:r>
              <w:rPr>
                <w:rFonts w:cs="Times New Roman"/>
                <w:sz w:val="18"/>
                <w:szCs w:val="18"/>
              </w:rPr>
              <w:t>3.合营企业</w:t>
            </w:r>
          </w:p>
          <w:p w14:paraId="4CF8C77B" w14:textId="77777777" w:rsidR="007C6BF0" w:rsidRDefault="00000000">
            <w:pPr>
              <w:spacing w:after="0" w:line="259" w:lineRule="auto"/>
              <w:ind w:left="2" w:firstLine="0"/>
              <w:jc w:val="both"/>
              <w:rPr>
                <w:rFonts w:cs="Times New Roman"/>
                <w:sz w:val="18"/>
                <w:szCs w:val="18"/>
              </w:rPr>
            </w:pPr>
            <w:r>
              <w:rPr>
                <w:rFonts w:cs="Times New Roman"/>
                <w:sz w:val="18"/>
                <w:szCs w:val="18"/>
              </w:rPr>
              <w:t>4.其他投资</w:t>
            </w:r>
          </w:p>
        </w:tc>
        <w:tc>
          <w:tcPr>
            <w:tcW w:w="3260" w:type="dxa"/>
            <w:tcBorders>
              <w:top w:val="single" w:sz="4" w:space="0" w:color="000000"/>
              <w:left w:val="single" w:sz="4" w:space="0" w:color="000000"/>
              <w:bottom w:val="single" w:sz="4" w:space="0" w:color="000000"/>
              <w:right w:val="single" w:sz="4" w:space="0" w:color="000000"/>
            </w:tcBorders>
            <w:vAlign w:val="center"/>
          </w:tcPr>
          <w:p w14:paraId="7F099877" w14:textId="77777777" w:rsidR="007C6BF0" w:rsidRDefault="007C6BF0">
            <w:pPr>
              <w:spacing w:after="0" w:line="259" w:lineRule="auto"/>
              <w:ind w:left="2" w:firstLine="0"/>
              <w:jc w:val="both"/>
              <w:rPr>
                <w:rFonts w:cs="Times New Roman"/>
                <w:sz w:val="18"/>
                <w:szCs w:val="18"/>
              </w:rPr>
            </w:pPr>
          </w:p>
        </w:tc>
      </w:tr>
    </w:tbl>
    <w:p w14:paraId="43649BDE" w14:textId="77777777" w:rsidR="007C6BF0" w:rsidRDefault="007C6BF0">
      <w:pPr>
        <w:spacing w:after="0" w:line="265" w:lineRule="auto"/>
        <w:ind w:left="204" w:right="564"/>
        <w:jc w:val="center"/>
        <w:rPr>
          <w:rFonts w:ascii="黑体" w:eastAsia="黑体" w:hAnsi="黑体" w:cs="黑体"/>
        </w:rPr>
      </w:pPr>
    </w:p>
    <w:p w14:paraId="05BC7A9B" w14:textId="77777777" w:rsidR="007C6BF0" w:rsidRDefault="007C6BF0">
      <w:pPr>
        <w:spacing w:after="0" w:line="265" w:lineRule="auto"/>
        <w:ind w:left="204" w:right="564"/>
        <w:rPr>
          <w:rFonts w:ascii="黑体" w:eastAsia="黑体" w:hAnsi="黑体" w:cs="黑体"/>
        </w:rPr>
      </w:pPr>
    </w:p>
    <w:sectPr w:rsidR="007C6BF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CC542" w14:textId="77777777" w:rsidR="00C3197F" w:rsidRDefault="00C3197F">
      <w:pPr>
        <w:spacing w:line="240" w:lineRule="auto"/>
      </w:pPr>
      <w:r>
        <w:separator/>
      </w:r>
    </w:p>
  </w:endnote>
  <w:endnote w:type="continuationSeparator" w:id="0">
    <w:p w14:paraId="4B4E0790" w14:textId="77777777" w:rsidR="00C3197F" w:rsidRDefault="00C319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iti SC Light">
    <w:altName w:val="Microsoft YaHei UI Light"/>
    <w:charset w:val="50"/>
    <w:family w:val="auto"/>
    <w:pitch w:val="default"/>
    <w:sig w:usb0="00000000" w:usb1="00000000" w:usb2="00000010" w:usb3="00000000" w:csb0="003E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56E6C" w14:textId="77777777" w:rsidR="00C3197F" w:rsidRDefault="00C3197F">
      <w:pPr>
        <w:spacing w:after="0"/>
      </w:pPr>
      <w:r>
        <w:separator/>
      </w:r>
    </w:p>
  </w:footnote>
  <w:footnote w:type="continuationSeparator" w:id="0">
    <w:p w14:paraId="14F46991" w14:textId="77777777" w:rsidR="00C3197F" w:rsidRDefault="00C319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12A9"/>
    <w:multiLevelType w:val="multilevel"/>
    <w:tmpl w:val="07DB12A9"/>
    <w:lvl w:ilvl="0">
      <w:start w:val="1"/>
      <w:numFmt w:val="decimal"/>
      <w:lvlText w:val="%1"/>
      <w:lvlJc w:val="left"/>
      <w:pPr>
        <w:ind w:left="360"/>
      </w:pPr>
      <w:rPr>
        <w:rFonts w:ascii="宋体" w:eastAsia="宋体" w:hAnsi="宋体" w:cs="宋体"/>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465"/>
      </w:pPr>
      <w:rPr>
        <w:rFonts w:ascii="宋体" w:eastAsia="宋体" w:hAnsi="宋体" w:cs="宋体"/>
        <w:b w:val="0"/>
        <w:i w:val="0"/>
        <w:strike w:val="0"/>
        <w:dstrike w:val="0"/>
        <w:color w:val="000000"/>
        <w:sz w:val="21"/>
        <w:szCs w:val="21"/>
        <w:u w:val="none" w:color="000000"/>
        <w:shd w:val="clear" w:color="auto" w:fill="auto"/>
        <w:vertAlign w:val="baseline"/>
      </w:rPr>
    </w:lvl>
    <w:lvl w:ilvl="2">
      <w:start w:val="1"/>
      <w:numFmt w:val="lowerRoman"/>
      <w:lvlText w:val="%3"/>
      <w:lvlJc w:val="left"/>
      <w:pPr>
        <w:ind w:left="570"/>
      </w:pPr>
      <w:rPr>
        <w:rFonts w:ascii="宋体" w:eastAsia="宋体" w:hAnsi="宋体" w:cs="宋体"/>
        <w:b w:val="0"/>
        <w:i w:val="0"/>
        <w:strike w:val="0"/>
        <w:dstrike w:val="0"/>
        <w:color w:val="000000"/>
        <w:sz w:val="21"/>
        <w:szCs w:val="21"/>
        <w:u w:val="none" w:color="000000"/>
        <w:shd w:val="clear" w:color="auto" w:fill="auto"/>
        <w:vertAlign w:val="baseline"/>
      </w:rPr>
    </w:lvl>
    <w:lvl w:ilvl="3">
      <w:start w:val="1"/>
      <w:numFmt w:val="decimal"/>
      <w:lvlText w:val="%4"/>
      <w:lvlJc w:val="left"/>
      <w:pPr>
        <w:ind w:left="675"/>
      </w:pPr>
      <w:rPr>
        <w:rFonts w:ascii="宋体" w:eastAsia="宋体" w:hAnsi="宋体" w:cs="宋体"/>
        <w:b w:val="0"/>
        <w:i w:val="0"/>
        <w:strike w:val="0"/>
        <w:dstrike w:val="0"/>
        <w:color w:val="000000"/>
        <w:sz w:val="21"/>
        <w:szCs w:val="21"/>
        <w:u w:val="none" w:color="000000"/>
        <w:shd w:val="clear" w:color="auto" w:fill="auto"/>
        <w:vertAlign w:val="baseline"/>
      </w:rPr>
    </w:lvl>
    <w:lvl w:ilvl="4">
      <w:start w:val="1"/>
      <w:numFmt w:val="lowerLetter"/>
      <w:lvlRestart w:val="0"/>
      <w:lvlText w:val="%5)"/>
      <w:lvlJc w:val="left"/>
      <w:pPr>
        <w:ind w:left="1130"/>
      </w:pPr>
      <w:rPr>
        <w:rFonts w:ascii="宋体" w:eastAsia="宋体" w:hAnsi="宋体" w:cs="宋体"/>
        <w:b w:val="0"/>
        <w:i w:val="0"/>
        <w:strike w:val="0"/>
        <w:dstrike w:val="0"/>
        <w:color w:val="000000"/>
        <w:sz w:val="21"/>
        <w:szCs w:val="21"/>
        <w:u w:val="none" w:color="000000"/>
        <w:shd w:val="clear" w:color="auto" w:fill="auto"/>
        <w:vertAlign w:val="baseline"/>
      </w:rPr>
    </w:lvl>
    <w:lvl w:ilvl="5">
      <w:start w:val="1"/>
      <w:numFmt w:val="lowerRoman"/>
      <w:lvlText w:val="%6"/>
      <w:lvlJc w:val="left"/>
      <w:pPr>
        <w:ind w:left="1500"/>
      </w:pPr>
      <w:rPr>
        <w:rFonts w:ascii="宋体" w:eastAsia="宋体" w:hAnsi="宋体" w:cs="宋体"/>
        <w:b w:val="0"/>
        <w:i w:val="0"/>
        <w:strike w:val="0"/>
        <w:dstrike w:val="0"/>
        <w:color w:val="000000"/>
        <w:sz w:val="21"/>
        <w:szCs w:val="21"/>
        <w:u w:val="none" w:color="000000"/>
        <w:shd w:val="clear" w:color="auto" w:fill="auto"/>
        <w:vertAlign w:val="baseline"/>
      </w:rPr>
    </w:lvl>
    <w:lvl w:ilvl="6">
      <w:start w:val="1"/>
      <w:numFmt w:val="decimal"/>
      <w:lvlText w:val="%7"/>
      <w:lvlJc w:val="left"/>
      <w:pPr>
        <w:ind w:left="2220"/>
      </w:pPr>
      <w:rPr>
        <w:rFonts w:ascii="宋体" w:eastAsia="宋体" w:hAnsi="宋体" w:cs="宋体"/>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2940"/>
      </w:pPr>
      <w:rPr>
        <w:rFonts w:ascii="宋体" w:eastAsia="宋体" w:hAnsi="宋体" w:cs="宋体"/>
        <w:b w:val="0"/>
        <w:i w:val="0"/>
        <w:strike w:val="0"/>
        <w:dstrike w:val="0"/>
        <w:color w:val="000000"/>
        <w:sz w:val="21"/>
        <w:szCs w:val="21"/>
        <w:u w:val="none" w:color="000000"/>
        <w:shd w:val="clear" w:color="auto" w:fill="auto"/>
        <w:vertAlign w:val="baseline"/>
      </w:rPr>
    </w:lvl>
    <w:lvl w:ilvl="8">
      <w:start w:val="1"/>
      <w:numFmt w:val="lowerRoman"/>
      <w:lvlText w:val="%9"/>
      <w:lvlJc w:val="left"/>
      <w:pPr>
        <w:ind w:left="3660"/>
      </w:pPr>
      <w:rPr>
        <w:rFonts w:ascii="宋体" w:eastAsia="宋体" w:hAnsi="宋体" w:cs="宋体"/>
        <w:b w:val="0"/>
        <w:i w:val="0"/>
        <w:strike w:val="0"/>
        <w:dstrike w:val="0"/>
        <w:color w:val="000000"/>
        <w:sz w:val="21"/>
        <w:szCs w:val="21"/>
        <w:u w:val="none" w:color="000000"/>
        <w:shd w:val="clear" w:color="auto" w:fill="auto"/>
        <w:vertAlign w:val="baseline"/>
      </w:rPr>
    </w:lvl>
  </w:abstractNum>
  <w:abstractNum w:abstractNumId="1" w15:restartNumberingAfterBreak="0">
    <w:nsid w:val="2AC91867"/>
    <w:multiLevelType w:val="multilevel"/>
    <w:tmpl w:val="2AC91867"/>
    <w:lvl w:ilvl="0">
      <w:start w:val="1"/>
      <w:numFmt w:val="upperLetter"/>
      <w:lvlText w:val="%1"/>
      <w:lvlJc w:val="left"/>
      <w:pPr>
        <w:ind w:left="360"/>
      </w:pPr>
      <w:rPr>
        <w:rFonts w:ascii="黑体" w:eastAsia="黑体" w:hAnsi="黑体" w:cs="黑体"/>
        <w:b w:val="0"/>
        <w:i w:val="0"/>
        <w:strike w:val="0"/>
        <w:dstrike w:val="0"/>
        <w:color w:val="000000"/>
        <w:sz w:val="21"/>
        <w:szCs w:val="21"/>
        <w:u w:val="none" w:color="000000"/>
        <w:shd w:val="clear" w:color="auto" w:fill="auto"/>
        <w:vertAlign w:val="baseline"/>
      </w:rPr>
    </w:lvl>
    <w:lvl w:ilvl="1">
      <w:start w:val="1"/>
      <w:numFmt w:val="decimal"/>
      <w:lvlRestart w:val="0"/>
      <w:lvlText w:val="%1.%2"/>
      <w:lvlJc w:val="left"/>
      <w:pPr>
        <w:ind w:left="652"/>
      </w:pPr>
      <w:rPr>
        <w:rFonts w:ascii="黑体" w:eastAsia="黑体" w:hAnsi="黑体" w:cs="黑体"/>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080"/>
      </w:pPr>
      <w:rPr>
        <w:rFonts w:ascii="黑体" w:eastAsia="黑体" w:hAnsi="黑体" w:cs="黑体"/>
        <w:b w:val="0"/>
        <w:i w:val="0"/>
        <w:strike w:val="0"/>
        <w:dstrike w:val="0"/>
        <w:color w:val="000000"/>
        <w:sz w:val="21"/>
        <w:szCs w:val="21"/>
        <w:u w:val="none" w:color="000000"/>
        <w:shd w:val="clear" w:color="auto" w:fill="auto"/>
        <w:vertAlign w:val="baseline"/>
      </w:rPr>
    </w:lvl>
    <w:lvl w:ilvl="3">
      <w:start w:val="1"/>
      <w:numFmt w:val="decimal"/>
      <w:lvlText w:val="%4"/>
      <w:lvlJc w:val="left"/>
      <w:pPr>
        <w:ind w:left="1800"/>
      </w:pPr>
      <w:rPr>
        <w:rFonts w:ascii="黑体" w:eastAsia="黑体" w:hAnsi="黑体" w:cs="黑体"/>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2520"/>
      </w:pPr>
      <w:rPr>
        <w:rFonts w:ascii="黑体" w:eastAsia="黑体" w:hAnsi="黑体" w:cs="黑体"/>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240"/>
      </w:pPr>
      <w:rPr>
        <w:rFonts w:ascii="黑体" w:eastAsia="黑体" w:hAnsi="黑体" w:cs="黑体"/>
        <w:b w:val="0"/>
        <w:i w:val="0"/>
        <w:strike w:val="0"/>
        <w:dstrike w:val="0"/>
        <w:color w:val="000000"/>
        <w:sz w:val="21"/>
        <w:szCs w:val="21"/>
        <w:u w:val="none" w:color="000000"/>
        <w:shd w:val="clear" w:color="auto" w:fill="auto"/>
        <w:vertAlign w:val="baseline"/>
      </w:rPr>
    </w:lvl>
    <w:lvl w:ilvl="6">
      <w:start w:val="1"/>
      <w:numFmt w:val="decimal"/>
      <w:lvlText w:val="%7"/>
      <w:lvlJc w:val="left"/>
      <w:pPr>
        <w:ind w:left="3960"/>
      </w:pPr>
      <w:rPr>
        <w:rFonts w:ascii="黑体" w:eastAsia="黑体" w:hAnsi="黑体" w:cs="黑体"/>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4680"/>
      </w:pPr>
      <w:rPr>
        <w:rFonts w:ascii="黑体" w:eastAsia="黑体" w:hAnsi="黑体" w:cs="黑体"/>
        <w:b w:val="0"/>
        <w:i w:val="0"/>
        <w:strike w:val="0"/>
        <w:dstrike w:val="0"/>
        <w:color w:val="000000"/>
        <w:sz w:val="21"/>
        <w:szCs w:val="21"/>
        <w:u w:val="none" w:color="000000"/>
        <w:shd w:val="clear" w:color="auto" w:fill="auto"/>
        <w:vertAlign w:val="baseline"/>
      </w:rPr>
    </w:lvl>
    <w:lvl w:ilvl="8">
      <w:start w:val="1"/>
      <w:numFmt w:val="lowerRoman"/>
      <w:lvlText w:val="%9"/>
      <w:lvlJc w:val="left"/>
      <w:pPr>
        <w:ind w:left="5400"/>
      </w:pPr>
      <w:rPr>
        <w:rFonts w:ascii="黑体" w:eastAsia="黑体" w:hAnsi="黑体" w:cs="黑体"/>
        <w:b w:val="0"/>
        <w:i w:val="0"/>
        <w:strike w:val="0"/>
        <w:dstrike w:val="0"/>
        <w:color w:val="000000"/>
        <w:sz w:val="21"/>
        <w:szCs w:val="21"/>
        <w:u w:val="none" w:color="000000"/>
        <w:shd w:val="clear" w:color="auto" w:fill="auto"/>
        <w:vertAlign w:val="baseline"/>
      </w:rPr>
    </w:lvl>
  </w:abstractNum>
  <w:abstractNum w:abstractNumId="2" w15:restartNumberingAfterBreak="0">
    <w:nsid w:val="54353676"/>
    <w:multiLevelType w:val="multilevel"/>
    <w:tmpl w:val="54353676"/>
    <w:lvl w:ilvl="0">
      <w:start w:val="1"/>
      <w:numFmt w:val="lowerLetter"/>
      <w:lvlText w:val="%1)"/>
      <w:lvlJc w:val="left"/>
      <w:pPr>
        <w:ind w:left="780" w:hanging="360"/>
      </w:pPr>
      <w:rPr>
        <w:rFonts w:asciiTheme="minorEastAsia" w:eastAsiaTheme="minorEastAsia" w:hAnsiTheme="minorEastAsia"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 w15:restartNumberingAfterBreak="0">
    <w:nsid w:val="5A937D8F"/>
    <w:multiLevelType w:val="multilevel"/>
    <w:tmpl w:val="5A937D8F"/>
    <w:lvl w:ilvl="0">
      <w:start w:val="1"/>
      <w:numFmt w:val="lowerLetter"/>
      <w:lvlText w:val="%1)"/>
      <w:lvlJc w:val="left"/>
      <w:pPr>
        <w:ind w:left="780" w:hanging="360"/>
      </w:pPr>
      <w:rPr>
        <w:rFonts w:asciiTheme="minorEastAsia" w:eastAsiaTheme="minorEastAsia" w:hAnsiTheme="minorEastAsia"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4" w15:restartNumberingAfterBreak="0">
    <w:nsid w:val="664B15EF"/>
    <w:multiLevelType w:val="multilevel"/>
    <w:tmpl w:val="664B15EF"/>
    <w:lvl w:ilvl="0">
      <w:start w:val="1"/>
      <w:numFmt w:val="lowerLetter"/>
      <w:lvlText w:val="%1)"/>
      <w:lvlJc w:val="left"/>
      <w:pPr>
        <w:ind w:left="780" w:hanging="360"/>
      </w:pPr>
      <w:rPr>
        <w:rFonts w:asciiTheme="minorEastAsia" w:eastAsiaTheme="minorEastAsia" w:hAnsiTheme="minorEastAsia"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num w:numId="1" w16cid:durableId="684015857">
    <w:abstractNumId w:val="0"/>
  </w:num>
  <w:num w:numId="2" w16cid:durableId="1380006751">
    <w:abstractNumId w:val="2"/>
  </w:num>
  <w:num w:numId="3" w16cid:durableId="1681538756">
    <w:abstractNumId w:val="3"/>
  </w:num>
  <w:num w:numId="4" w16cid:durableId="377362109">
    <w:abstractNumId w:val="4"/>
  </w:num>
  <w:num w:numId="5" w16cid:durableId="129633186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志东">
    <w15:presenceInfo w15:providerId="AD" w15:userId="S::wangzd@citic.com::9d2da52d-0749-41d0-baf8-27403448c5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trackRevisions/>
  <w:defaultTabStop w:val="420"/>
  <w:drawingGridVerticalSpacing w:val="200"/>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I2MTNkYTc1YzZhZjM4YjFjMmQ4MjJiNDc5ZjI3NjYifQ=="/>
  </w:docVars>
  <w:rsids>
    <w:rsidRoot w:val="00A2455B"/>
    <w:rsid w:val="00004D76"/>
    <w:rsid w:val="00014DF7"/>
    <w:rsid w:val="00014E53"/>
    <w:rsid w:val="000161E3"/>
    <w:rsid w:val="0001623F"/>
    <w:rsid w:val="00040076"/>
    <w:rsid w:val="00040407"/>
    <w:rsid w:val="00046FA8"/>
    <w:rsid w:val="00055EFF"/>
    <w:rsid w:val="0007776C"/>
    <w:rsid w:val="00081FA1"/>
    <w:rsid w:val="000844C5"/>
    <w:rsid w:val="000844FB"/>
    <w:rsid w:val="000856D7"/>
    <w:rsid w:val="00091739"/>
    <w:rsid w:val="00095B65"/>
    <w:rsid w:val="000A10BA"/>
    <w:rsid w:val="000A1501"/>
    <w:rsid w:val="000A201E"/>
    <w:rsid w:val="000A2185"/>
    <w:rsid w:val="000A721E"/>
    <w:rsid w:val="000B6103"/>
    <w:rsid w:val="000B7793"/>
    <w:rsid w:val="000C770C"/>
    <w:rsid w:val="000D1327"/>
    <w:rsid w:val="000D2931"/>
    <w:rsid w:val="000D7407"/>
    <w:rsid w:val="000D7DEE"/>
    <w:rsid w:val="0010151A"/>
    <w:rsid w:val="00105E5E"/>
    <w:rsid w:val="00115176"/>
    <w:rsid w:val="0012162A"/>
    <w:rsid w:val="001302DA"/>
    <w:rsid w:val="00131F90"/>
    <w:rsid w:val="00133233"/>
    <w:rsid w:val="00134248"/>
    <w:rsid w:val="001400F0"/>
    <w:rsid w:val="00141B86"/>
    <w:rsid w:val="0014584C"/>
    <w:rsid w:val="00155384"/>
    <w:rsid w:val="001816D2"/>
    <w:rsid w:val="001833E5"/>
    <w:rsid w:val="001912C1"/>
    <w:rsid w:val="001928D0"/>
    <w:rsid w:val="0019649B"/>
    <w:rsid w:val="001A23BF"/>
    <w:rsid w:val="001A3470"/>
    <w:rsid w:val="001A5314"/>
    <w:rsid w:val="001B775A"/>
    <w:rsid w:val="001D1068"/>
    <w:rsid w:val="001D1E73"/>
    <w:rsid w:val="001F7EAA"/>
    <w:rsid w:val="00201D01"/>
    <w:rsid w:val="002065D7"/>
    <w:rsid w:val="002117B8"/>
    <w:rsid w:val="00212F09"/>
    <w:rsid w:val="002306D7"/>
    <w:rsid w:val="002368AC"/>
    <w:rsid w:val="00236D59"/>
    <w:rsid w:val="00243603"/>
    <w:rsid w:val="00254B07"/>
    <w:rsid w:val="0026280F"/>
    <w:rsid w:val="00274B9B"/>
    <w:rsid w:val="002830DB"/>
    <w:rsid w:val="00284064"/>
    <w:rsid w:val="002869AD"/>
    <w:rsid w:val="002877B0"/>
    <w:rsid w:val="002A63F2"/>
    <w:rsid w:val="002B00B3"/>
    <w:rsid w:val="002B5BDA"/>
    <w:rsid w:val="002C39B3"/>
    <w:rsid w:val="002C4AC9"/>
    <w:rsid w:val="002C5735"/>
    <w:rsid w:val="002C66B1"/>
    <w:rsid w:val="002D05BE"/>
    <w:rsid w:val="002D49C4"/>
    <w:rsid w:val="002D54D9"/>
    <w:rsid w:val="002E15A7"/>
    <w:rsid w:val="002E3397"/>
    <w:rsid w:val="002E7518"/>
    <w:rsid w:val="002F1C6C"/>
    <w:rsid w:val="00305205"/>
    <w:rsid w:val="00310E99"/>
    <w:rsid w:val="00316B57"/>
    <w:rsid w:val="00327438"/>
    <w:rsid w:val="00333403"/>
    <w:rsid w:val="00334668"/>
    <w:rsid w:val="00345C45"/>
    <w:rsid w:val="0034640A"/>
    <w:rsid w:val="0034745D"/>
    <w:rsid w:val="00347C8C"/>
    <w:rsid w:val="00354AA2"/>
    <w:rsid w:val="0035504A"/>
    <w:rsid w:val="00357444"/>
    <w:rsid w:val="00360124"/>
    <w:rsid w:val="0036161E"/>
    <w:rsid w:val="00374E97"/>
    <w:rsid w:val="0037530B"/>
    <w:rsid w:val="0037546C"/>
    <w:rsid w:val="00376BF1"/>
    <w:rsid w:val="00390B22"/>
    <w:rsid w:val="0039138C"/>
    <w:rsid w:val="00397469"/>
    <w:rsid w:val="003A2439"/>
    <w:rsid w:val="003B09BE"/>
    <w:rsid w:val="003B203C"/>
    <w:rsid w:val="003B26D4"/>
    <w:rsid w:val="003C0A46"/>
    <w:rsid w:val="003C1BD2"/>
    <w:rsid w:val="003C5C73"/>
    <w:rsid w:val="003D08EF"/>
    <w:rsid w:val="003E0256"/>
    <w:rsid w:val="003E243D"/>
    <w:rsid w:val="003F2468"/>
    <w:rsid w:val="003F6C92"/>
    <w:rsid w:val="00402937"/>
    <w:rsid w:val="004135C4"/>
    <w:rsid w:val="0042707B"/>
    <w:rsid w:val="00427FBB"/>
    <w:rsid w:val="00431176"/>
    <w:rsid w:val="00437419"/>
    <w:rsid w:val="00447896"/>
    <w:rsid w:val="004558C5"/>
    <w:rsid w:val="004602D8"/>
    <w:rsid w:val="00460413"/>
    <w:rsid w:val="0046245A"/>
    <w:rsid w:val="00466711"/>
    <w:rsid w:val="00472252"/>
    <w:rsid w:val="00472FCD"/>
    <w:rsid w:val="00473923"/>
    <w:rsid w:val="004742FA"/>
    <w:rsid w:val="004A5219"/>
    <w:rsid w:val="004A6E74"/>
    <w:rsid w:val="004B0E9E"/>
    <w:rsid w:val="004B70F7"/>
    <w:rsid w:val="004D254A"/>
    <w:rsid w:val="004D49B2"/>
    <w:rsid w:val="004E0AB8"/>
    <w:rsid w:val="004E6C7D"/>
    <w:rsid w:val="004E7C0B"/>
    <w:rsid w:val="004F326A"/>
    <w:rsid w:val="004F4BED"/>
    <w:rsid w:val="0050482D"/>
    <w:rsid w:val="005063B6"/>
    <w:rsid w:val="00511496"/>
    <w:rsid w:val="00516F27"/>
    <w:rsid w:val="00520C57"/>
    <w:rsid w:val="005250EF"/>
    <w:rsid w:val="00531F81"/>
    <w:rsid w:val="00532EE0"/>
    <w:rsid w:val="005357AF"/>
    <w:rsid w:val="0053582A"/>
    <w:rsid w:val="00551C39"/>
    <w:rsid w:val="00557293"/>
    <w:rsid w:val="00564DCF"/>
    <w:rsid w:val="0057498E"/>
    <w:rsid w:val="00581996"/>
    <w:rsid w:val="00586221"/>
    <w:rsid w:val="005877C6"/>
    <w:rsid w:val="005A1068"/>
    <w:rsid w:val="005B43E5"/>
    <w:rsid w:val="005B734B"/>
    <w:rsid w:val="005C0F53"/>
    <w:rsid w:val="005F4061"/>
    <w:rsid w:val="005F67F1"/>
    <w:rsid w:val="005F7122"/>
    <w:rsid w:val="0060043A"/>
    <w:rsid w:val="00606AA8"/>
    <w:rsid w:val="00606E57"/>
    <w:rsid w:val="006104C2"/>
    <w:rsid w:val="006264CF"/>
    <w:rsid w:val="00635E77"/>
    <w:rsid w:val="00640179"/>
    <w:rsid w:val="00654295"/>
    <w:rsid w:val="00654636"/>
    <w:rsid w:val="006560DB"/>
    <w:rsid w:val="00662B0B"/>
    <w:rsid w:val="00663454"/>
    <w:rsid w:val="0067308E"/>
    <w:rsid w:val="00676364"/>
    <w:rsid w:val="006841D9"/>
    <w:rsid w:val="00687767"/>
    <w:rsid w:val="006A68DE"/>
    <w:rsid w:val="006A72F1"/>
    <w:rsid w:val="006C3C34"/>
    <w:rsid w:val="006C4D9A"/>
    <w:rsid w:val="006D51CC"/>
    <w:rsid w:val="006E1C24"/>
    <w:rsid w:val="006E57DA"/>
    <w:rsid w:val="006E7D79"/>
    <w:rsid w:val="006F065A"/>
    <w:rsid w:val="006F120D"/>
    <w:rsid w:val="006F3EE8"/>
    <w:rsid w:val="006F5DA3"/>
    <w:rsid w:val="006F631F"/>
    <w:rsid w:val="00707B2C"/>
    <w:rsid w:val="00714587"/>
    <w:rsid w:val="00720B90"/>
    <w:rsid w:val="00726011"/>
    <w:rsid w:val="00726229"/>
    <w:rsid w:val="00734D9D"/>
    <w:rsid w:val="0074132F"/>
    <w:rsid w:val="00747631"/>
    <w:rsid w:val="00751632"/>
    <w:rsid w:val="007540BC"/>
    <w:rsid w:val="00755113"/>
    <w:rsid w:val="007558E0"/>
    <w:rsid w:val="00761883"/>
    <w:rsid w:val="00782519"/>
    <w:rsid w:val="007879B2"/>
    <w:rsid w:val="007913F8"/>
    <w:rsid w:val="007920B0"/>
    <w:rsid w:val="007A2712"/>
    <w:rsid w:val="007B440D"/>
    <w:rsid w:val="007B596A"/>
    <w:rsid w:val="007B63CC"/>
    <w:rsid w:val="007C6BF0"/>
    <w:rsid w:val="007E34EF"/>
    <w:rsid w:val="007F7ED3"/>
    <w:rsid w:val="00802689"/>
    <w:rsid w:val="00803DC9"/>
    <w:rsid w:val="00810DA3"/>
    <w:rsid w:val="008139CA"/>
    <w:rsid w:val="00816BCB"/>
    <w:rsid w:val="00821226"/>
    <w:rsid w:val="0083033E"/>
    <w:rsid w:val="00830564"/>
    <w:rsid w:val="00852F20"/>
    <w:rsid w:val="00854DC8"/>
    <w:rsid w:val="0086336F"/>
    <w:rsid w:val="00865FCA"/>
    <w:rsid w:val="00866533"/>
    <w:rsid w:val="00866DCF"/>
    <w:rsid w:val="00867D22"/>
    <w:rsid w:val="008725FB"/>
    <w:rsid w:val="00875251"/>
    <w:rsid w:val="008765A1"/>
    <w:rsid w:val="00884371"/>
    <w:rsid w:val="008859AE"/>
    <w:rsid w:val="00886940"/>
    <w:rsid w:val="00894983"/>
    <w:rsid w:val="00895CE5"/>
    <w:rsid w:val="008A01F3"/>
    <w:rsid w:val="008A13B2"/>
    <w:rsid w:val="008A5359"/>
    <w:rsid w:val="008B4B50"/>
    <w:rsid w:val="008C3579"/>
    <w:rsid w:val="008C4397"/>
    <w:rsid w:val="008C51BD"/>
    <w:rsid w:val="008D0213"/>
    <w:rsid w:val="008E37E9"/>
    <w:rsid w:val="008E70AF"/>
    <w:rsid w:val="009035B9"/>
    <w:rsid w:val="00903AB9"/>
    <w:rsid w:val="00913406"/>
    <w:rsid w:val="009228D9"/>
    <w:rsid w:val="0093234A"/>
    <w:rsid w:val="009325AE"/>
    <w:rsid w:val="00936863"/>
    <w:rsid w:val="00942B6A"/>
    <w:rsid w:val="00944308"/>
    <w:rsid w:val="00953A82"/>
    <w:rsid w:val="00955106"/>
    <w:rsid w:val="00962F42"/>
    <w:rsid w:val="009638C3"/>
    <w:rsid w:val="0096742D"/>
    <w:rsid w:val="009675E2"/>
    <w:rsid w:val="0097195D"/>
    <w:rsid w:val="00974B5C"/>
    <w:rsid w:val="00974F94"/>
    <w:rsid w:val="00977755"/>
    <w:rsid w:val="0098608E"/>
    <w:rsid w:val="009878C2"/>
    <w:rsid w:val="009942D6"/>
    <w:rsid w:val="009A00BF"/>
    <w:rsid w:val="009B01F3"/>
    <w:rsid w:val="009B09B1"/>
    <w:rsid w:val="009D1587"/>
    <w:rsid w:val="009D2A56"/>
    <w:rsid w:val="009E0DAD"/>
    <w:rsid w:val="009F4EBD"/>
    <w:rsid w:val="009F795C"/>
    <w:rsid w:val="00A005F3"/>
    <w:rsid w:val="00A12221"/>
    <w:rsid w:val="00A2086D"/>
    <w:rsid w:val="00A2455B"/>
    <w:rsid w:val="00A27D76"/>
    <w:rsid w:val="00A314FB"/>
    <w:rsid w:val="00A41E20"/>
    <w:rsid w:val="00A44526"/>
    <w:rsid w:val="00A47F79"/>
    <w:rsid w:val="00A545EE"/>
    <w:rsid w:val="00A574F6"/>
    <w:rsid w:val="00A60760"/>
    <w:rsid w:val="00A71401"/>
    <w:rsid w:val="00A73071"/>
    <w:rsid w:val="00A75760"/>
    <w:rsid w:val="00A92BA8"/>
    <w:rsid w:val="00A92F82"/>
    <w:rsid w:val="00AA4EEA"/>
    <w:rsid w:val="00AB0875"/>
    <w:rsid w:val="00AB395E"/>
    <w:rsid w:val="00AB6130"/>
    <w:rsid w:val="00AD44A2"/>
    <w:rsid w:val="00AE37D7"/>
    <w:rsid w:val="00AE6C72"/>
    <w:rsid w:val="00AE705D"/>
    <w:rsid w:val="00AF42A8"/>
    <w:rsid w:val="00AF6FFC"/>
    <w:rsid w:val="00AF71BF"/>
    <w:rsid w:val="00B01749"/>
    <w:rsid w:val="00B03595"/>
    <w:rsid w:val="00B07571"/>
    <w:rsid w:val="00B1548C"/>
    <w:rsid w:val="00B22263"/>
    <w:rsid w:val="00B37652"/>
    <w:rsid w:val="00B43633"/>
    <w:rsid w:val="00B52AC4"/>
    <w:rsid w:val="00B56581"/>
    <w:rsid w:val="00B60DA8"/>
    <w:rsid w:val="00B81BD1"/>
    <w:rsid w:val="00B93DBC"/>
    <w:rsid w:val="00B956CC"/>
    <w:rsid w:val="00B97B72"/>
    <w:rsid w:val="00BB5F23"/>
    <w:rsid w:val="00BB77A1"/>
    <w:rsid w:val="00BC645E"/>
    <w:rsid w:val="00BC7785"/>
    <w:rsid w:val="00BD3375"/>
    <w:rsid w:val="00BF28AB"/>
    <w:rsid w:val="00BF54BE"/>
    <w:rsid w:val="00BF7FF9"/>
    <w:rsid w:val="00C016B3"/>
    <w:rsid w:val="00C03670"/>
    <w:rsid w:val="00C047E0"/>
    <w:rsid w:val="00C11079"/>
    <w:rsid w:val="00C31765"/>
    <w:rsid w:val="00C3197F"/>
    <w:rsid w:val="00C364D0"/>
    <w:rsid w:val="00C4089C"/>
    <w:rsid w:val="00C44214"/>
    <w:rsid w:val="00C46F20"/>
    <w:rsid w:val="00C470A3"/>
    <w:rsid w:val="00C521BD"/>
    <w:rsid w:val="00C53193"/>
    <w:rsid w:val="00C55602"/>
    <w:rsid w:val="00C61960"/>
    <w:rsid w:val="00C6446D"/>
    <w:rsid w:val="00C64D1D"/>
    <w:rsid w:val="00C651EF"/>
    <w:rsid w:val="00C653A6"/>
    <w:rsid w:val="00C67A76"/>
    <w:rsid w:val="00C7433F"/>
    <w:rsid w:val="00C74EE7"/>
    <w:rsid w:val="00C975D3"/>
    <w:rsid w:val="00CA1430"/>
    <w:rsid w:val="00CA2FA0"/>
    <w:rsid w:val="00CA50E0"/>
    <w:rsid w:val="00CA6483"/>
    <w:rsid w:val="00CC3F2B"/>
    <w:rsid w:val="00CC71C3"/>
    <w:rsid w:val="00CC761A"/>
    <w:rsid w:val="00CE3C47"/>
    <w:rsid w:val="00CE453A"/>
    <w:rsid w:val="00CE7CFA"/>
    <w:rsid w:val="00CF19F9"/>
    <w:rsid w:val="00D031ED"/>
    <w:rsid w:val="00D11199"/>
    <w:rsid w:val="00D149FD"/>
    <w:rsid w:val="00D24867"/>
    <w:rsid w:val="00D27DAC"/>
    <w:rsid w:val="00D3188A"/>
    <w:rsid w:val="00D51883"/>
    <w:rsid w:val="00D52604"/>
    <w:rsid w:val="00D52AB0"/>
    <w:rsid w:val="00D5411E"/>
    <w:rsid w:val="00D55780"/>
    <w:rsid w:val="00D651A9"/>
    <w:rsid w:val="00D66EE4"/>
    <w:rsid w:val="00D80B9E"/>
    <w:rsid w:val="00D8472D"/>
    <w:rsid w:val="00D84C64"/>
    <w:rsid w:val="00D930E3"/>
    <w:rsid w:val="00D93BCD"/>
    <w:rsid w:val="00D977A7"/>
    <w:rsid w:val="00DA3E5D"/>
    <w:rsid w:val="00DB5372"/>
    <w:rsid w:val="00DB69A9"/>
    <w:rsid w:val="00DC128C"/>
    <w:rsid w:val="00DD00AD"/>
    <w:rsid w:val="00DD0B46"/>
    <w:rsid w:val="00DD0E87"/>
    <w:rsid w:val="00DE1748"/>
    <w:rsid w:val="00DE5868"/>
    <w:rsid w:val="00DE67F9"/>
    <w:rsid w:val="00DF1CEF"/>
    <w:rsid w:val="00DF4D47"/>
    <w:rsid w:val="00E03F57"/>
    <w:rsid w:val="00E176D7"/>
    <w:rsid w:val="00E232DC"/>
    <w:rsid w:val="00E25066"/>
    <w:rsid w:val="00E430E8"/>
    <w:rsid w:val="00E43217"/>
    <w:rsid w:val="00E513EA"/>
    <w:rsid w:val="00E51EC8"/>
    <w:rsid w:val="00E5210E"/>
    <w:rsid w:val="00E6219E"/>
    <w:rsid w:val="00E756B9"/>
    <w:rsid w:val="00E828EA"/>
    <w:rsid w:val="00E93757"/>
    <w:rsid w:val="00E962C3"/>
    <w:rsid w:val="00E96FAC"/>
    <w:rsid w:val="00EA016E"/>
    <w:rsid w:val="00EA0D4C"/>
    <w:rsid w:val="00EA0E16"/>
    <w:rsid w:val="00EA2557"/>
    <w:rsid w:val="00EA4FE7"/>
    <w:rsid w:val="00EA56F3"/>
    <w:rsid w:val="00EB0C23"/>
    <w:rsid w:val="00EB42EF"/>
    <w:rsid w:val="00EC1696"/>
    <w:rsid w:val="00EC2CB7"/>
    <w:rsid w:val="00EC5893"/>
    <w:rsid w:val="00ED6D94"/>
    <w:rsid w:val="00EE107C"/>
    <w:rsid w:val="00EF192E"/>
    <w:rsid w:val="00EF52C4"/>
    <w:rsid w:val="00EF7A8E"/>
    <w:rsid w:val="00F039D5"/>
    <w:rsid w:val="00F11B24"/>
    <w:rsid w:val="00F168F0"/>
    <w:rsid w:val="00F2276D"/>
    <w:rsid w:val="00F27A11"/>
    <w:rsid w:val="00F31476"/>
    <w:rsid w:val="00F43DB2"/>
    <w:rsid w:val="00F73883"/>
    <w:rsid w:val="00F74D2E"/>
    <w:rsid w:val="00F81375"/>
    <w:rsid w:val="00F825CE"/>
    <w:rsid w:val="00F95172"/>
    <w:rsid w:val="00FA0A56"/>
    <w:rsid w:val="00FB26A1"/>
    <w:rsid w:val="00FC3C4E"/>
    <w:rsid w:val="00FC7C30"/>
    <w:rsid w:val="00FD176A"/>
    <w:rsid w:val="00FD4C1B"/>
    <w:rsid w:val="00FF465E"/>
    <w:rsid w:val="00FF57F0"/>
    <w:rsid w:val="00FF5E1D"/>
    <w:rsid w:val="1327764E"/>
    <w:rsid w:val="26AA342B"/>
    <w:rsid w:val="371603CE"/>
    <w:rsid w:val="528B3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361A8F6A"/>
  <w14:defaultImageDpi w14:val="300"/>
  <w15:docId w15:val="{4BC33B2B-8D1B-43F1-B9BD-8E18C5FE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0" w:lineRule="auto"/>
      <w:ind w:left="241" w:hanging="10"/>
    </w:pPr>
    <w:rPr>
      <w:rFonts w:ascii="宋体" w:eastAsia="宋体" w:hAnsi="宋体" w:cs="宋体"/>
      <w:color w:val="000000"/>
      <w:kern w:val="2"/>
      <w:sz w:val="21"/>
      <w:szCs w:val="22"/>
      <w14:ligatures w14:val="standardContextual"/>
    </w:rPr>
  </w:style>
  <w:style w:type="paragraph" w:styleId="1">
    <w:name w:val="heading 1"/>
    <w:next w:val="a"/>
    <w:link w:val="10"/>
    <w:uiPriority w:val="9"/>
    <w:qFormat/>
    <w:pPr>
      <w:keepNext/>
      <w:keepLines/>
      <w:spacing w:after="538" w:line="270" w:lineRule="auto"/>
      <w:ind w:left="289" w:hanging="10"/>
      <w:jc w:val="center"/>
      <w:outlineLvl w:val="0"/>
    </w:pPr>
    <w:rPr>
      <w:rFonts w:ascii="黑体" w:eastAsia="黑体" w:hAnsi="黑体" w:cs="黑体"/>
      <w:color w:val="000000"/>
      <w:kern w:val="2"/>
      <w:sz w:val="32"/>
      <w:szCs w:val="22"/>
      <w14:ligatures w14:val="standardContextual"/>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Heiti SC Light" w:eastAsia="Heiti SC Light"/>
      <w:sz w:val="24"/>
      <w:szCs w:val="24"/>
    </w:rPr>
  </w:style>
  <w:style w:type="paragraph" w:styleId="a5">
    <w:name w:val="Body Text"/>
    <w:basedOn w:val="a"/>
    <w:link w:val="a6"/>
    <w:semiHidden/>
    <w:qFormat/>
    <w:pPr>
      <w:kinsoku w:val="0"/>
      <w:autoSpaceDE w:val="0"/>
      <w:autoSpaceDN w:val="0"/>
      <w:adjustRightInd w:val="0"/>
      <w:snapToGrid w:val="0"/>
      <w:spacing w:after="0" w:line="240" w:lineRule="auto"/>
      <w:ind w:left="0" w:firstLine="0"/>
      <w:textAlignment w:val="baseline"/>
    </w:pPr>
    <w:rPr>
      <w:rFonts w:ascii="微软雅黑" w:eastAsia="微软雅黑" w:hAnsi="微软雅黑" w:cs="微软雅黑"/>
      <w:snapToGrid w:val="0"/>
      <w:kern w:val="0"/>
      <w:sz w:val="33"/>
      <w:szCs w:val="33"/>
      <w:lang w:eastAsia="en-US"/>
      <w14:ligatures w14:val="none"/>
    </w:rPr>
  </w:style>
  <w:style w:type="paragraph" w:styleId="a7">
    <w:name w:val="Balloon Text"/>
    <w:basedOn w:val="a"/>
    <w:link w:val="a8"/>
    <w:uiPriority w:val="99"/>
    <w:semiHidden/>
    <w:unhideWhenUsed/>
    <w:pPr>
      <w:spacing w:after="0" w:line="240" w:lineRule="auto"/>
    </w:pPr>
    <w:rPr>
      <w:rFonts w:ascii="Heiti SC Light" w:eastAsia="Heiti SC Light"/>
      <w:sz w:val="18"/>
      <w:szCs w:val="18"/>
    </w:rPr>
  </w:style>
  <w:style w:type="paragraph" w:styleId="a9">
    <w:name w:val="footer"/>
    <w:basedOn w:val="a"/>
    <w:link w:val="aa"/>
    <w:uiPriority w:val="99"/>
    <w:unhideWhenUsed/>
    <w:qFormat/>
    <w:pPr>
      <w:tabs>
        <w:tab w:val="center" w:pos="4153"/>
        <w:tab w:val="right" w:pos="8306"/>
      </w:tabs>
      <w:snapToGrid w:val="0"/>
      <w:spacing w:line="240" w:lineRule="auto"/>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d">
    <w:name w:val="Normal (Web)"/>
    <w:basedOn w:val="a"/>
    <w:uiPriority w:val="99"/>
    <w:semiHidden/>
    <w:unhideWhenUsed/>
    <w:qFormat/>
    <w:pPr>
      <w:spacing w:before="100" w:beforeAutospacing="1" w:after="100" w:afterAutospacing="1" w:line="240" w:lineRule="auto"/>
      <w:ind w:left="0" w:firstLine="0"/>
    </w:pPr>
    <w:rPr>
      <w:rFonts w:cs="Times New Roman"/>
      <w:color w:val="auto"/>
      <w:kern w:val="0"/>
      <w:sz w:val="20"/>
      <w:szCs w:val="20"/>
      <w14:ligatures w14:val="none"/>
    </w:rPr>
  </w:style>
  <w:style w:type="table" w:styleId="ae">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semiHidden/>
    <w:unhideWhenUsed/>
    <w:qFormat/>
    <w:rPr>
      <w:color w:val="0000FF"/>
      <w:u w:val="single"/>
    </w:rPr>
  </w:style>
  <w:style w:type="paragraph" w:styleId="af0">
    <w:name w:val="List Paragraph"/>
    <w:basedOn w:val="a"/>
    <w:uiPriority w:val="34"/>
    <w:qFormat/>
    <w:pPr>
      <w:ind w:firstLineChars="200" w:firstLine="420"/>
    </w:pPr>
  </w:style>
  <w:style w:type="character" w:customStyle="1" w:styleId="a8">
    <w:name w:val="批注框文本 字符"/>
    <w:basedOn w:val="a0"/>
    <w:link w:val="a7"/>
    <w:uiPriority w:val="99"/>
    <w:semiHidden/>
    <w:qFormat/>
    <w:rPr>
      <w:rFonts w:ascii="Heiti SC Light" w:eastAsia="Heiti SC Light" w:hAnsi="宋体" w:cs="宋体"/>
      <w:color w:val="000000"/>
      <w:sz w:val="18"/>
      <w:szCs w:val="18"/>
      <w14:ligatures w14:val="standardContextual"/>
    </w:rPr>
  </w:style>
  <w:style w:type="character" w:customStyle="1" w:styleId="ac">
    <w:name w:val="页眉 字符"/>
    <w:basedOn w:val="a0"/>
    <w:link w:val="ab"/>
    <w:uiPriority w:val="99"/>
    <w:qFormat/>
    <w:rPr>
      <w:rFonts w:ascii="宋体" w:eastAsia="宋体" w:hAnsi="宋体" w:cs="宋体"/>
      <w:color w:val="000000"/>
      <w:sz w:val="18"/>
      <w:szCs w:val="18"/>
      <w14:ligatures w14:val="standardContextual"/>
    </w:rPr>
  </w:style>
  <w:style w:type="character" w:customStyle="1" w:styleId="aa">
    <w:name w:val="页脚 字符"/>
    <w:basedOn w:val="a0"/>
    <w:link w:val="a9"/>
    <w:uiPriority w:val="99"/>
    <w:qFormat/>
    <w:rPr>
      <w:rFonts w:ascii="宋体" w:eastAsia="宋体" w:hAnsi="宋体" w:cs="宋体"/>
      <w:color w:val="000000"/>
      <w:sz w:val="18"/>
      <w:szCs w:val="18"/>
      <w14:ligatures w14:val="standardContextual"/>
    </w:rPr>
  </w:style>
  <w:style w:type="character" w:customStyle="1" w:styleId="10">
    <w:name w:val="标题 1 字符"/>
    <w:basedOn w:val="a0"/>
    <w:link w:val="1"/>
    <w:uiPriority w:val="9"/>
    <w:qFormat/>
    <w:rPr>
      <w:rFonts w:ascii="黑体" w:eastAsia="黑体" w:hAnsi="黑体" w:cs="黑体"/>
      <w:color w:val="000000"/>
      <w:sz w:val="32"/>
      <w:szCs w:val="22"/>
      <w14:ligatures w14:val="standardContextual"/>
    </w:rPr>
  </w:style>
  <w:style w:type="character" w:customStyle="1" w:styleId="en-code">
    <w:name w:val="en-code"/>
    <w:basedOn w:val="a0"/>
    <w:qFormat/>
  </w:style>
  <w:style w:type="character" w:customStyle="1" w:styleId="40">
    <w:name w:val="标题 4 字符"/>
    <w:basedOn w:val="a0"/>
    <w:link w:val="4"/>
    <w:uiPriority w:val="9"/>
    <w:qFormat/>
    <w:rPr>
      <w:rFonts w:asciiTheme="majorHAnsi" w:eastAsiaTheme="majorEastAsia" w:hAnsiTheme="majorHAnsi" w:cstheme="majorBidi"/>
      <w:b/>
      <w:bCs/>
      <w:color w:val="000000"/>
      <w:sz w:val="28"/>
      <w:szCs w:val="28"/>
      <w14:ligatures w14:val="standardContextual"/>
    </w:rPr>
  </w:style>
  <w:style w:type="table" w:customStyle="1" w:styleId="TableGrid">
    <w:name w:val="TableGrid"/>
    <w:qFormat/>
    <w:rPr>
      <w:sz w:val="21"/>
      <w:szCs w:val="22"/>
      <w14:ligatures w14:val="standardContextual"/>
    </w:rPr>
    <w:tblPr>
      <w:tblCellMar>
        <w:top w:w="0" w:type="dxa"/>
        <w:left w:w="0" w:type="dxa"/>
        <w:bottom w:w="0" w:type="dxa"/>
        <w:right w:w="0" w:type="dxa"/>
      </w:tblCellMar>
    </w:tblPr>
  </w:style>
  <w:style w:type="character" w:customStyle="1" w:styleId="a4">
    <w:name w:val="文档结构图 字符"/>
    <w:basedOn w:val="a0"/>
    <w:link w:val="a3"/>
    <w:uiPriority w:val="99"/>
    <w:semiHidden/>
    <w:qFormat/>
    <w:rPr>
      <w:rFonts w:ascii="Heiti SC Light" w:eastAsia="Heiti SC Light" w:hAnsi="宋体" w:cs="宋体"/>
      <w:color w:val="000000"/>
      <w14:ligatures w14:val="standardContextual"/>
    </w:rPr>
  </w:style>
  <w:style w:type="character" w:customStyle="1" w:styleId="a6">
    <w:name w:val="正文文本 字符"/>
    <w:basedOn w:val="a0"/>
    <w:link w:val="a5"/>
    <w:semiHidden/>
    <w:qFormat/>
    <w:rPr>
      <w:rFonts w:ascii="微软雅黑" w:eastAsia="微软雅黑" w:hAnsi="微软雅黑" w:cs="微软雅黑"/>
      <w:snapToGrid w:val="0"/>
      <w:color w:val="000000"/>
      <w:kern w:val="0"/>
      <w:sz w:val="33"/>
      <w:szCs w:val="33"/>
      <w:lang w:eastAsia="en-US"/>
    </w:rPr>
  </w:style>
  <w:style w:type="paragraph" w:styleId="af1">
    <w:name w:val="Revision"/>
    <w:hidden/>
    <w:uiPriority w:val="99"/>
    <w:unhideWhenUsed/>
    <w:rsid w:val="000A10BA"/>
    <w:rPr>
      <w:rFonts w:ascii="宋体" w:eastAsia="宋体" w:hAnsi="宋体" w:cs="宋体"/>
      <w:color w:val="000000"/>
      <w:kern w:val="2"/>
      <w:sz w:val="21"/>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C5C64D-7B2F-5C48-8C3B-45406607C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4630</TotalTime>
  <Pages>19</Pages>
  <Words>1646</Words>
  <Characters>9383</Characters>
  <Application>Microsoft Office Word</Application>
  <DocSecurity>0</DocSecurity>
  <Lines>78</Lines>
  <Paragraphs>22</Paragraphs>
  <ScaleCrop>false</ScaleCrop>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Lynette</dc:creator>
  <cp:lastModifiedBy>志东</cp:lastModifiedBy>
  <cp:revision>14</cp:revision>
  <cp:lastPrinted>2023-11-06T08:37:00Z</cp:lastPrinted>
  <dcterms:created xsi:type="dcterms:W3CDTF">2023-11-03T03:21:00Z</dcterms:created>
  <dcterms:modified xsi:type="dcterms:W3CDTF">2023-11-06T09:07:00Z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5B4127377B1C45CC866EB513A9651730_12</vt:lpwstr>
  </property>
</Properties>
</file>